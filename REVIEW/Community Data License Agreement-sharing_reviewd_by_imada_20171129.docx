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C33" w:rsidRPr="00602FBC" w:rsidRDefault="00592C33" w:rsidP="00592C33">
      <w:pPr>
        <w:widowControl/>
        <w:jc w:val="left"/>
        <w:rPr>
          <w:rFonts w:ascii="Arial" w:eastAsia="ＭＳ Ｐゴシック" w:hAnsi="Arial" w:cs="Arial"/>
          <w:b/>
          <w:kern w:val="0"/>
          <w:sz w:val="30"/>
          <w:szCs w:val="30"/>
        </w:rPr>
      </w:pPr>
      <w:r w:rsidRPr="00602FBC">
        <w:rPr>
          <w:rFonts w:ascii="Arial" w:eastAsia="ＭＳ Ｐゴシック" w:hAnsi="Arial" w:cs="Arial"/>
          <w:b/>
          <w:kern w:val="0"/>
          <w:sz w:val="30"/>
          <w:szCs w:val="30"/>
        </w:rPr>
        <w:t>コミュニティデータ</w:t>
      </w:r>
      <w:r w:rsidRPr="00602FBC">
        <w:rPr>
          <w:rFonts w:ascii="Arial" w:eastAsia="ＭＳ Ｐゴシック" w:hAnsi="Arial" w:cs="Arial"/>
          <w:b/>
          <w:kern w:val="0"/>
          <w:sz w:val="30"/>
          <w:szCs w:val="30"/>
        </w:rPr>
        <w:t xml:space="preserve"> </w:t>
      </w:r>
      <w:r w:rsidRPr="00602FBC">
        <w:rPr>
          <w:rFonts w:ascii="Arial" w:eastAsia="ＭＳ Ｐゴシック" w:hAnsi="Arial" w:cs="Arial"/>
          <w:b/>
          <w:kern w:val="0"/>
          <w:sz w:val="30"/>
          <w:szCs w:val="30"/>
        </w:rPr>
        <w:t>ライセンス契約－共有型－第</w:t>
      </w:r>
      <w:r w:rsidRPr="00602FBC">
        <w:rPr>
          <w:rFonts w:ascii="Arial" w:eastAsia="ＭＳ Ｐゴシック" w:hAnsi="Arial" w:cs="Arial"/>
          <w:b/>
          <w:kern w:val="0"/>
          <w:sz w:val="30"/>
          <w:szCs w:val="30"/>
        </w:rPr>
        <w:t>1.0</w:t>
      </w:r>
      <w:r w:rsidRPr="00602FBC">
        <w:rPr>
          <w:rFonts w:ascii="Arial" w:eastAsia="ＭＳ Ｐゴシック" w:hAnsi="Arial" w:cs="Arial"/>
          <w:b/>
          <w:kern w:val="0"/>
          <w:sz w:val="30"/>
          <w:szCs w:val="30"/>
        </w:rPr>
        <w:t>版</w:t>
      </w:r>
    </w:p>
    <w:p w:rsidR="00592C33" w:rsidRDefault="00592C33"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これは、コミュニティデータ</w:t>
      </w:r>
      <w:r w:rsidRPr="00592C33">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ライセンス契約－共有型－第</w:t>
      </w:r>
      <w:r w:rsidRPr="00592C33">
        <w:rPr>
          <w:rFonts w:ascii="Arial" w:eastAsia="ＭＳ Ｐゴシック" w:hAnsi="Arial" w:cs="Arial"/>
          <w:kern w:val="0"/>
          <w:sz w:val="30"/>
          <w:szCs w:val="30"/>
        </w:rPr>
        <w:t>1.0</w:t>
      </w:r>
      <w:r w:rsidRPr="00592C33">
        <w:rPr>
          <w:rFonts w:ascii="Arial" w:eastAsia="ＭＳ Ｐゴシック" w:hAnsi="Arial" w:cs="Arial"/>
          <w:kern w:val="0"/>
          <w:sz w:val="30"/>
          <w:szCs w:val="30"/>
        </w:rPr>
        <w:t>版です</w:t>
      </w:r>
      <w:r w:rsidR="00602FBC">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w:t>
      </w:r>
      <w:r w:rsidRPr="00592C33">
        <w:rPr>
          <w:rFonts w:ascii="Arial" w:eastAsia="ＭＳ Ｐゴシック" w:hAnsi="Arial" w:cs="Arial"/>
          <w:kern w:val="0"/>
          <w:sz w:val="30"/>
          <w:szCs w:val="30"/>
        </w:rPr>
        <w:t>「契約」</w:t>
      </w:r>
      <w:r w:rsidRPr="00592C33">
        <w:rPr>
          <w:rFonts w:ascii="Arial" w:eastAsia="ＭＳ Ｐゴシック" w:hAnsi="Arial" w:cs="Arial"/>
          <w:kern w:val="0"/>
          <w:sz w:val="30"/>
          <w:szCs w:val="30"/>
        </w:rPr>
        <w:t>)</w:t>
      </w:r>
      <w:r w:rsidRPr="00592C33">
        <w:rPr>
          <w:rFonts w:ascii="Arial" w:eastAsia="ＭＳ Ｐゴシック" w:hAnsi="Arial" w:cs="Arial"/>
          <w:kern w:val="0"/>
          <w:sz w:val="30"/>
          <w:szCs w:val="30"/>
        </w:rPr>
        <w:t>。この日本語版は参考訳です。契約書としては英語版のみが有効です。「データ」は、それぞれの「データ提供者」から、「あなた」対して、本「契約」に基づいて提供されます。下記で</w:t>
      </w:r>
      <w:ins w:id="0" w:author="imada" w:date="2017-11-28T17:00:00Z">
        <w:r w:rsidR="00BF439F">
          <w:rPr>
            <w:rFonts w:ascii="Arial" w:eastAsia="ＭＳ Ｐゴシック" w:hAnsi="Arial" w:cs="Arial" w:hint="eastAsia"/>
            <w:kern w:val="0"/>
            <w:sz w:val="30"/>
            <w:szCs w:val="30"/>
          </w:rPr>
          <w:t>許諾さ</w:t>
        </w:r>
      </w:ins>
      <w:commentRangeStart w:id="1"/>
      <w:del w:id="2" w:author="imada" w:date="2017-11-28T17:00:00Z">
        <w:r w:rsidRPr="00592C33" w:rsidDel="00BF439F">
          <w:rPr>
            <w:rFonts w:ascii="Arial" w:eastAsia="ＭＳ Ｐゴシック" w:hAnsi="Arial" w:cs="Arial"/>
            <w:kern w:val="0"/>
            <w:sz w:val="30"/>
            <w:szCs w:val="30"/>
          </w:rPr>
          <w:delText>認めら</w:delText>
        </w:r>
      </w:del>
      <w:r w:rsidRPr="00592C33">
        <w:rPr>
          <w:rFonts w:ascii="Arial" w:eastAsia="ＭＳ Ｐゴシック" w:hAnsi="Arial" w:cs="Arial"/>
          <w:kern w:val="0"/>
          <w:sz w:val="30"/>
          <w:szCs w:val="30"/>
        </w:rPr>
        <w:t>れた</w:t>
      </w:r>
      <w:commentRangeEnd w:id="1"/>
      <w:r w:rsidR="00BF439F">
        <w:rPr>
          <w:rStyle w:val="a4"/>
        </w:rPr>
        <w:commentReference w:id="1"/>
      </w:r>
      <w:r w:rsidRPr="00592C33">
        <w:rPr>
          <w:rFonts w:ascii="Arial" w:eastAsia="ＭＳ Ｐゴシック" w:hAnsi="Arial" w:cs="Arial"/>
          <w:kern w:val="0"/>
          <w:sz w:val="30"/>
          <w:szCs w:val="30"/>
        </w:rPr>
        <w:t>諸権利</w:t>
      </w:r>
      <w:del w:id="3" w:author="imada" w:date="2017-11-28T17:03:00Z">
        <w:r w:rsidRPr="00592C33" w:rsidDel="00BF439F">
          <w:rPr>
            <w:rFonts w:ascii="Arial" w:eastAsia="ＭＳ Ｐゴシック" w:hAnsi="Arial" w:cs="Arial"/>
            <w:kern w:val="0"/>
            <w:sz w:val="30"/>
            <w:szCs w:val="30"/>
          </w:rPr>
          <w:delText>、</w:delText>
        </w:r>
      </w:del>
      <w:r w:rsidRPr="00592C33">
        <w:rPr>
          <w:rFonts w:ascii="Arial" w:eastAsia="ＭＳ Ｐゴシック" w:hAnsi="Arial" w:cs="Arial"/>
          <w:kern w:val="0"/>
          <w:sz w:val="30"/>
          <w:szCs w:val="30"/>
        </w:rPr>
        <w:t>および</w:t>
      </w:r>
      <w:ins w:id="4" w:author="imada" w:date="2017-11-28T17:03:00Z">
        <w:r w:rsidR="00BF439F">
          <w:rPr>
            <w:rFonts w:ascii="Arial" w:eastAsia="ＭＳ Ｐゴシック" w:hAnsi="Arial" w:cs="Arial" w:hint="eastAsia"/>
            <w:kern w:val="0"/>
            <w:sz w:val="30"/>
            <w:szCs w:val="30"/>
          </w:rPr>
          <w:t>許可</w:t>
        </w:r>
      </w:ins>
      <w:commentRangeStart w:id="5"/>
      <w:del w:id="6" w:author="imada" w:date="2017-11-28T17:03:00Z">
        <w:r w:rsidRPr="00592C33" w:rsidDel="00BF439F">
          <w:rPr>
            <w:rFonts w:ascii="Arial" w:eastAsia="ＭＳ Ｐゴシック" w:hAnsi="Arial" w:cs="Arial"/>
            <w:kern w:val="0"/>
            <w:sz w:val="30"/>
            <w:szCs w:val="30"/>
          </w:rPr>
          <w:delText>許諾</w:delText>
        </w:r>
      </w:del>
      <w:commentRangeEnd w:id="5"/>
      <w:r w:rsidR="00DC672D">
        <w:rPr>
          <w:rStyle w:val="a4"/>
        </w:rPr>
        <w:commentReference w:id="5"/>
      </w:r>
      <w:r w:rsidRPr="00592C33">
        <w:rPr>
          <w:rFonts w:ascii="Arial" w:eastAsia="ＭＳ Ｐゴシック" w:hAnsi="Arial" w:cs="Arial"/>
          <w:kern w:val="0"/>
          <w:sz w:val="30"/>
          <w:szCs w:val="30"/>
        </w:rPr>
        <w:t>のいずれかを「あなた」が行使すると、「あなた」は本「契約」の諸条件に束縛されることを容認し、同意したものとみなされます。</w:t>
      </w:r>
    </w:p>
    <w:p w:rsidR="00C74706" w:rsidRPr="00592C33" w:rsidRDefault="00C7470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各「データ提供者」が「データ」を利用できるようにすることによって受ける恩恵、および、本条件のもとで「あなた」が「データ」から受ける恩恵、あるいはその他の恩恵は、本「契約」を結ぶにあたり十分に考慮されたものとみなされます。上記に従い、「データ提供者」と「あなた」</w:t>
      </w:r>
      <w:r w:rsidRPr="00592C33">
        <w:rPr>
          <w:rFonts w:ascii="Arial" w:eastAsia="ＭＳ Ｐゴシック" w:hAnsi="Arial" w:cs="Arial"/>
          <w:kern w:val="0"/>
          <w:sz w:val="30"/>
          <w:szCs w:val="30"/>
        </w:rPr>
        <w:t xml:space="preserve">  ( </w:t>
      </w:r>
      <w:r w:rsidRPr="00592C33">
        <w:rPr>
          <w:rFonts w:ascii="Arial" w:eastAsia="ＭＳ Ｐゴシック" w:hAnsi="Arial" w:cs="Arial"/>
          <w:kern w:val="0"/>
          <w:sz w:val="30"/>
          <w:szCs w:val="30"/>
        </w:rPr>
        <w:t>「当事者」</w:t>
      </w:r>
      <w:r w:rsidRPr="00592C33">
        <w:rPr>
          <w:rFonts w:ascii="Arial" w:eastAsia="ＭＳ Ｐゴシック" w:hAnsi="Arial" w:cs="Arial"/>
          <w:kern w:val="0"/>
          <w:sz w:val="30"/>
          <w:szCs w:val="30"/>
        </w:rPr>
        <w:t xml:space="preserve"> ) </w:t>
      </w:r>
      <w:r w:rsidRPr="00592C33">
        <w:rPr>
          <w:rFonts w:ascii="Arial" w:eastAsia="ＭＳ Ｐゴシック" w:hAnsi="Arial" w:cs="Arial"/>
          <w:kern w:val="0"/>
          <w:sz w:val="30"/>
          <w:szCs w:val="30"/>
        </w:rPr>
        <w:t>は、以下を合意するものとします。</w:t>
      </w:r>
    </w:p>
    <w:p w:rsidR="00C74706" w:rsidRDefault="00C74706" w:rsidP="00592C33">
      <w:pPr>
        <w:widowControl/>
        <w:jc w:val="left"/>
        <w:rPr>
          <w:rFonts w:ascii="Arial" w:eastAsia="ＭＳ Ｐゴシック" w:hAnsi="Arial" w:cs="Arial"/>
          <w:kern w:val="0"/>
          <w:sz w:val="30"/>
          <w:szCs w:val="30"/>
        </w:rPr>
      </w:pPr>
    </w:p>
    <w:p w:rsidR="00C74706" w:rsidRPr="00592C33" w:rsidRDefault="00C74706" w:rsidP="00592C33">
      <w:pPr>
        <w:widowControl/>
        <w:jc w:val="left"/>
        <w:rPr>
          <w:rFonts w:ascii="Arial" w:eastAsia="ＭＳ Ｐゴシック" w:hAnsi="Arial" w:cs="Arial"/>
          <w:kern w:val="0"/>
          <w:sz w:val="30"/>
          <w:szCs w:val="30"/>
        </w:rPr>
      </w:pPr>
    </w:p>
    <w:p w:rsidR="00592C33" w:rsidRPr="00602FBC" w:rsidRDefault="00592C33" w:rsidP="00592C33">
      <w:pPr>
        <w:widowControl/>
        <w:jc w:val="left"/>
        <w:rPr>
          <w:rFonts w:ascii="Arial" w:eastAsia="ＭＳ Ｐゴシック" w:hAnsi="Arial" w:cs="Arial"/>
          <w:b/>
          <w:kern w:val="0"/>
          <w:sz w:val="30"/>
          <w:szCs w:val="30"/>
        </w:rPr>
      </w:pPr>
      <w:r w:rsidRPr="00602FBC">
        <w:rPr>
          <w:rFonts w:ascii="Arial" w:eastAsia="ＭＳ Ｐゴシック" w:hAnsi="Arial" w:cs="Arial"/>
          <w:b/>
          <w:kern w:val="0"/>
          <w:sz w:val="30"/>
          <w:szCs w:val="30"/>
        </w:rPr>
        <w:t>第</w:t>
      </w:r>
      <w:r w:rsidRPr="00602FBC">
        <w:rPr>
          <w:rFonts w:ascii="Arial" w:eastAsia="ＭＳ Ｐゴシック" w:hAnsi="Arial" w:cs="Arial"/>
          <w:b/>
          <w:kern w:val="0"/>
          <w:sz w:val="30"/>
          <w:szCs w:val="30"/>
        </w:rPr>
        <w:t>1</w:t>
      </w:r>
      <w:r w:rsidRPr="00602FBC">
        <w:rPr>
          <w:rFonts w:ascii="Arial" w:eastAsia="ＭＳ Ｐゴシック" w:hAnsi="Arial" w:cs="Arial"/>
          <w:b/>
          <w:kern w:val="0"/>
          <w:sz w:val="30"/>
          <w:szCs w:val="30"/>
        </w:rPr>
        <w:t>節</w:t>
      </w:r>
      <w:r w:rsidR="00C74706" w:rsidRPr="00602FBC">
        <w:rPr>
          <w:rFonts w:ascii="Arial" w:eastAsia="ＭＳ Ｐゴシック" w:hAnsi="Arial" w:cs="Arial" w:hint="eastAsia"/>
          <w:b/>
          <w:kern w:val="0"/>
          <w:sz w:val="30"/>
          <w:szCs w:val="30"/>
        </w:rPr>
        <w:t xml:space="preserve">　</w:t>
      </w:r>
      <w:r w:rsidRPr="00602FBC">
        <w:rPr>
          <w:rFonts w:ascii="Arial" w:eastAsia="ＭＳ Ｐゴシック" w:hAnsi="Arial" w:cs="Arial"/>
          <w:b/>
          <w:kern w:val="0"/>
          <w:sz w:val="30"/>
          <w:szCs w:val="30"/>
        </w:rPr>
        <w:t>諸定義</w:t>
      </w:r>
    </w:p>
    <w:p w:rsidR="00C74706" w:rsidRPr="00592C33" w:rsidRDefault="00C7470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lastRenderedPageBreak/>
        <w:t>1.1</w:t>
      </w:r>
      <w:r w:rsidR="00C7470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追加」するとは、「あなた」自身、あるいは、他の誰かの「データ」によって「データ」を増補することを意味し、結果として「あなた」の「追加部」を形成します。「追加部」は、後記の「結果物」を含みません。</w:t>
      </w:r>
    </w:p>
    <w:p w:rsidR="00C74706" w:rsidRPr="00592C33" w:rsidRDefault="00C7470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1.2</w:t>
      </w:r>
      <w:r w:rsidR="00C7470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「コンピュータ利用」とは、</w:t>
      </w:r>
      <w:r w:rsidRPr="00592C33">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コンピュータ、あるいは、その他を使った</w:t>
      </w:r>
      <w:r w:rsidRPr="00592C33">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データ」に対する「あなた」の分析、または、その他の解釈を意味します。例として、「コンピュータ利用」には、コンピュータ分析技術の応用が含まれ、その目的は、デジタル形式の「データ」を分析し、「データ」に関するパターン、傾向、相互関係、推論、考察、および、属性のような情報を生成することを含みますが、これらに限定されるものではありません。</w:t>
      </w:r>
      <w:r w:rsidRPr="00592C33">
        <w:rPr>
          <w:rFonts w:ascii="Arial" w:eastAsia="ＭＳ Ｐゴシック" w:hAnsi="Arial" w:cs="Arial"/>
          <w:kern w:val="0"/>
          <w:sz w:val="30"/>
          <w:szCs w:val="30"/>
        </w:rPr>
        <w:tab/>
      </w:r>
      <w:r w:rsidRPr="00592C33">
        <w:rPr>
          <w:rFonts w:ascii="Arial" w:eastAsia="ＭＳ Ｐゴシック" w:hAnsi="Arial" w:cs="Arial"/>
          <w:kern w:val="0"/>
          <w:sz w:val="30"/>
          <w:szCs w:val="30"/>
        </w:rPr>
        <w:tab/>
      </w:r>
      <w:r w:rsidRPr="00592C33">
        <w:rPr>
          <w:rFonts w:ascii="Arial" w:eastAsia="ＭＳ Ｐゴシック" w:hAnsi="Arial" w:cs="Arial"/>
          <w:kern w:val="0"/>
          <w:sz w:val="30"/>
          <w:szCs w:val="30"/>
        </w:rPr>
        <w:tab/>
      </w:r>
      <w:r w:rsidRPr="00592C33">
        <w:rPr>
          <w:rFonts w:ascii="Arial" w:eastAsia="ＭＳ Ｐゴシック" w:hAnsi="Arial" w:cs="Arial"/>
          <w:kern w:val="0"/>
          <w:sz w:val="30"/>
          <w:szCs w:val="30"/>
        </w:rPr>
        <w:tab/>
      </w:r>
      <w:r w:rsidRPr="00592C33">
        <w:rPr>
          <w:rFonts w:ascii="Arial" w:eastAsia="ＭＳ Ｐゴシック" w:hAnsi="Arial" w:cs="Arial"/>
          <w:kern w:val="0"/>
          <w:sz w:val="30"/>
          <w:szCs w:val="30"/>
        </w:rPr>
        <w:tab/>
      </w:r>
      <w:r w:rsidRPr="00592C33">
        <w:rPr>
          <w:rFonts w:ascii="Arial" w:eastAsia="ＭＳ Ｐゴシック" w:hAnsi="Arial" w:cs="Arial"/>
          <w:kern w:val="0"/>
          <w:sz w:val="30"/>
          <w:szCs w:val="30"/>
        </w:rPr>
        <w:tab/>
      </w:r>
    </w:p>
    <w:p w:rsidR="00C74706" w:rsidRPr="00592C33" w:rsidRDefault="00C7470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1.3</w:t>
      </w:r>
      <w:r w:rsidR="00C7470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「データ」とは、集合としての、もしくは、個別の情報</w:t>
      </w:r>
      <w:r w:rsidRPr="00592C33">
        <w:rPr>
          <w:rFonts w:ascii="Arial" w:eastAsia="ＭＳ Ｐゴシック" w:hAnsi="Arial" w:cs="Arial"/>
          <w:kern w:val="0"/>
          <w:sz w:val="30"/>
          <w:szCs w:val="30"/>
        </w:rPr>
        <w:t xml:space="preserve"> ( </w:t>
      </w:r>
      <w:r w:rsidRPr="00592C33">
        <w:rPr>
          <w:rFonts w:ascii="Arial" w:eastAsia="ＭＳ Ｐゴシック" w:hAnsi="Arial" w:cs="Arial"/>
          <w:kern w:val="0"/>
          <w:sz w:val="30"/>
          <w:szCs w:val="30"/>
        </w:rPr>
        <w:t>画像やテキストのような著作権保護される情報を含む</w:t>
      </w:r>
      <w:r w:rsidRPr="00592C33">
        <w:rPr>
          <w:rFonts w:ascii="Arial" w:eastAsia="ＭＳ Ｐゴシック" w:hAnsi="Arial" w:cs="Arial"/>
          <w:kern w:val="0"/>
          <w:sz w:val="30"/>
          <w:szCs w:val="30"/>
        </w:rPr>
        <w:t xml:space="preserve"> ) </w:t>
      </w:r>
      <w:r w:rsidRPr="00592C33">
        <w:rPr>
          <w:rFonts w:ascii="Arial" w:eastAsia="ＭＳ Ｐゴシック" w:hAnsi="Arial" w:cs="Arial"/>
          <w:kern w:val="0"/>
          <w:sz w:val="30"/>
          <w:szCs w:val="30"/>
        </w:rPr>
        <w:t>を意味します。それらは、「データ提供者」、あるいは、「データ提供者」のために活動する「エンティティ」によって作られた、あるいは、集められたものであり、それらに関する諸権利が、本「契約」のもとで許諾されます。</w:t>
      </w:r>
    </w:p>
    <w:p w:rsidR="00C74706" w:rsidRPr="00592C33" w:rsidRDefault="00C7470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lastRenderedPageBreak/>
        <w:t>1.4</w:t>
      </w:r>
      <w:r w:rsidR="00C7470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「データ提供者」とは、「あなた」の「受領」以前に、本「契約」に基づき「データ」を「公開」した「エンティティ」</w:t>
      </w:r>
      <w:r w:rsidRPr="00592C33">
        <w:rPr>
          <w:rFonts w:ascii="Arial" w:eastAsia="ＭＳ Ｐゴシック" w:hAnsi="Arial" w:cs="Arial"/>
          <w:kern w:val="0"/>
          <w:sz w:val="30"/>
          <w:szCs w:val="30"/>
        </w:rPr>
        <w:t xml:space="preserve"> ( </w:t>
      </w:r>
      <w:r w:rsidRPr="00592C33">
        <w:rPr>
          <w:rFonts w:ascii="Arial" w:eastAsia="ＭＳ Ｐゴシック" w:hAnsi="Arial" w:cs="Arial"/>
          <w:kern w:val="0"/>
          <w:sz w:val="30"/>
          <w:szCs w:val="30"/>
        </w:rPr>
        <w:t>そのような「エンティティ」のために「データ」を「公開」することを正式に認められた「エンティティ」の従業員や契約者も含みます</w:t>
      </w:r>
      <w:r w:rsidRPr="00592C33">
        <w:rPr>
          <w:rFonts w:ascii="Arial" w:eastAsia="ＭＳ Ｐゴシック" w:hAnsi="Arial" w:cs="Arial"/>
          <w:kern w:val="0"/>
          <w:sz w:val="30"/>
          <w:szCs w:val="30"/>
        </w:rPr>
        <w:t xml:space="preserve"> ) </w:t>
      </w:r>
      <w:r w:rsidRPr="00592C33">
        <w:rPr>
          <w:rFonts w:ascii="Arial" w:eastAsia="ＭＳ Ｐゴシック" w:hAnsi="Arial" w:cs="Arial"/>
          <w:kern w:val="0"/>
          <w:sz w:val="30"/>
          <w:szCs w:val="30"/>
        </w:rPr>
        <w:t>を意味します。</w:t>
      </w:r>
    </w:p>
    <w:p w:rsidR="00C74706" w:rsidRPr="00592C33" w:rsidRDefault="00C7470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1.5</w:t>
      </w:r>
      <w:r w:rsidR="00C7470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「拡張データ」とは、「あなた」が「公開」し、「あなた」が本「契約」のもとで受領した「データ」に対する「あなた」の</w:t>
      </w:r>
      <w:r w:rsidRPr="00592C33">
        <w:rPr>
          <w:rFonts w:ascii="Arial" w:eastAsia="ＭＳ Ｐゴシック" w:hAnsi="Arial" w:cs="Arial"/>
          <w:kern w:val="0"/>
          <w:sz w:val="30"/>
          <w:szCs w:val="30"/>
        </w:rPr>
        <w:t xml:space="preserve"> (a)</w:t>
      </w:r>
      <w:r w:rsidRPr="00592C33">
        <w:rPr>
          <w:rFonts w:ascii="Arial" w:eastAsia="ＭＳ Ｐゴシック" w:hAnsi="Arial" w:cs="Arial"/>
          <w:kern w:val="0"/>
          <w:sz w:val="30"/>
          <w:szCs w:val="30"/>
        </w:rPr>
        <w:t>「追加部」、および、</w:t>
      </w:r>
      <w:r w:rsidRPr="00592C33">
        <w:rPr>
          <w:rFonts w:ascii="Arial" w:eastAsia="ＭＳ Ｐゴシック" w:hAnsi="Arial" w:cs="Arial"/>
          <w:kern w:val="0"/>
          <w:sz w:val="30"/>
          <w:szCs w:val="30"/>
        </w:rPr>
        <w:t xml:space="preserve"> (b) </w:t>
      </w:r>
      <w:r w:rsidRPr="00592C33">
        <w:rPr>
          <w:rFonts w:ascii="Arial" w:eastAsia="ＭＳ Ｐゴシック" w:hAnsi="Arial" w:cs="Arial"/>
          <w:kern w:val="0"/>
          <w:sz w:val="30"/>
          <w:szCs w:val="30"/>
        </w:rPr>
        <w:t>「変更部」に該当する「データ」のサブセットを意味します。</w:t>
      </w:r>
    </w:p>
    <w:p w:rsidR="00C74706" w:rsidRPr="00592C33" w:rsidRDefault="00C7470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1.6</w:t>
      </w:r>
      <w:r w:rsidR="00C7470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エンティティ」とは、個人、ないしは、各国において設立され当該国の法令のもとに実在する組織を意味します。この際、当該エンティティをコントロールする、当該エンティティからコントールされる、あるいは、当該エンティティと共通のコントロールのもとに置かれたすべての他のエンティティが包含されます。本定義において、「コントロール」とは、</w:t>
      </w:r>
      <w:r w:rsidRPr="00592C33">
        <w:rPr>
          <w:rFonts w:ascii="Arial" w:eastAsia="ＭＳ Ｐゴシック" w:hAnsi="Arial" w:cs="Arial"/>
          <w:kern w:val="0"/>
          <w:sz w:val="30"/>
          <w:szCs w:val="30"/>
        </w:rPr>
        <w:t xml:space="preserve"> (a) </w:t>
      </w:r>
      <w:r w:rsidRPr="00592C33">
        <w:rPr>
          <w:rFonts w:ascii="Arial" w:eastAsia="ＭＳ Ｐゴシック" w:hAnsi="Arial" w:cs="Arial"/>
          <w:kern w:val="0"/>
          <w:sz w:val="30"/>
          <w:szCs w:val="30"/>
        </w:rPr>
        <w:t>そのようなエンティティに対し、契約、ないしはその他の手法を通じて、直接・間接の指揮・管理を行う支配力、</w:t>
      </w:r>
      <w:r w:rsidRPr="00592C33">
        <w:rPr>
          <w:rFonts w:ascii="Arial" w:eastAsia="ＭＳ Ｐゴシック" w:hAnsi="Arial" w:cs="Arial"/>
          <w:kern w:val="0"/>
          <w:sz w:val="30"/>
          <w:szCs w:val="30"/>
        </w:rPr>
        <w:t xml:space="preserve"> (b) </w:t>
      </w:r>
      <w:r w:rsidRPr="00592C33">
        <w:rPr>
          <w:rFonts w:ascii="Arial" w:eastAsia="ＭＳ Ｐゴシック" w:hAnsi="Arial" w:cs="Arial"/>
          <w:kern w:val="0"/>
          <w:sz w:val="30"/>
          <w:szCs w:val="30"/>
        </w:rPr>
        <w:t>発行済株式</w:t>
      </w:r>
      <w:del w:id="7" w:author="imada" w:date="2017-11-28T17:33:00Z">
        <w:r w:rsidRPr="00592C33" w:rsidDel="00E36C86">
          <w:rPr>
            <w:rFonts w:ascii="Arial" w:eastAsia="ＭＳ Ｐゴシック" w:hAnsi="Arial" w:cs="Arial"/>
            <w:kern w:val="0"/>
            <w:sz w:val="30"/>
            <w:szCs w:val="30"/>
          </w:rPr>
          <w:delText>、あるいは、社債</w:delText>
        </w:r>
      </w:del>
      <w:commentRangeStart w:id="8"/>
      <w:r w:rsidRPr="00592C33">
        <w:rPr>
          <w:rFonts w:ascii="Arial" w:eastAsia="ＭＳ Ｐゴシック" w:hAnsi="Arial" w:cs="Arial"/>
          <w:kern w:val="0"/>
          <w:sz w:val="30"/>
          <w:szCs w:val="30"/>
        </w:rPr>
        <w:t>の</w:t>
      </w:r>
      <w:commentRangeEnd w:id="8"/>
      <w:r w:rsidR="00E36C86">
        <w:rPr>
          <w:rStyle w:val="a4"/>
        </w:rPr>
        <w:commentReference w:id="8"/>
      </w:r>
      <w:r w:rsidRPr="00592C33">
        <w:rPr>
          <w:rFonts w:ascii="Arial" w:eastAsia="ＭＳ Ｐゴシック" w:hAnsi="Arial" w:cs="Arial"/>
          <w:kern w:val="0"/>
          <w:sz w:val="30"/>
          <w:szCs w:val="30"/>
        </w:rPr>
        <w:t>50%</w:t>
      </w:r>
      <w:r w:rsidRPr="00592C33">
        <w:rPr>
          <w:rFonts w:ascii="Arial" w:eastAsia="ＭＳ Ｐゴシック" w:hAnsi="Arial" w:cs="Arial"/>
          <w:kern w:val="0"/>
          <w:sz w:val="30"/>
          <w:szCs w:val="30"/>
        </w:rPr>
        <w:t>を超えた保有、</w:t>
      </w:r>
      <w:r w:rsidRPr="00592C33">
        <w:rPr>
          <w:rFonts w:ascii="Arial" w:eastAsia="ＭＳ Ｐゴシック" w:hAnsi="Arial" w:cs="Arial"/>
          <w:kern w:val="0"/>
          <w:sz w:val="30"/>
          <w:szCs w:val="30"/>
        </w:rPr>
        <w:t xml:space="preserve"> (c) </w:t>
      </w:r>
      <w:r w:rsidRPr="00592C33">
        <w:rPr>
          <w:rFonts w:ascii="Arial" w:eastAsia="ＭＳ Ｐゴシック" w:hAnsi="Arial" w:cs="Arial"/>
          <w:kern w:val="0"/>
          <w:sz w:val="30"/>
          <w:szCs w:val="30"/>
        </w:rPr>
        <w:t>そのようなエンティティに対する受益所有権、あるいは、</w:t>
      </w:r>
      <w:r w:rsidRPr="00592C33">
        <w:rPr>
          <w:rFonts w:ascii="Arial" w:eastAsia="ＭＳ Ｐゴシック" w:hAnsi="Arial" w:cs="Arial"/>
          <w:kern w:val="0"/>
          <w:sz w:val="30"/>
          <w:szCs w:val="30"/>
        </w:rPr>
        <w:t xml:space="preserve"> (d) </w:t>
      </w:r>
      <w:r w:rsidRPr="00592C33">
        <w:rPr>
          <w:rFonts w:ascii="Arial" w:eastAsia="ＭＳ Ｐゴシック" w:hAnsi="Arial" w:cs="Arial"/>
          <w:kern w:val="0"/>
          <w:sz w:val="30"/>
          <w:szCs w:val="30"/>
        </w:rPr>
        <w:t>契約、あるいは、</w:t>
      </w:r>
      <w:r w:rsidRPr="00592C33">
        <w:rPr>
          <w:rFonts w:ascii="Arial" w:eastAsia="ＭＳ Ｐゴシック" w:hAnsi="Arial" w:cs="Arial"/>
          <w:kern w:val="0"/>
          <w:sz w:val="30"/>
          <w:szCs w:val="30"/>
        </w:rPr>
        <w:lastRenderedPageBreak/>
        <w:t>権利の有無によらず、「エンティティ」役員の過半数を指名できる権限を意味します。</w:t>
      </w:r>
    </w:p>
    <w:p w:rsidR="00C74706" w:rsidRPr="00C74706" w:rsidRDefault="00C74706" w:rsidP="00592C33">
      <w:pPr>
        <w:widowControl/>
        <w:jc w:val="left"/>
        <w:rPr>
          <w:rFonts w:ascii="Arial" w:eastAsia="ＭＳ Ｐゴシック" w:hAnsi="Arial" w:cs="Arial"/>
          <w:kern w:val="0"/>
          <w:sz w:val="30"/>
          <w:szCs w:val="30"/>
        </w:rPr>
      </w:pPr>
    </w:p>
    <w:p w:rsidR="00592C33" w:rsidRDefault="00592C33" w:rsidP="002410F6">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1.7</w:t>
      </w:r>
      <w:r w:rsidR="00C7470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電子台帳」とは、本「契約」の対象となる「データ」の、あるいは、「データ」に対する権利許諾の電子的な記録を意味します。本「契約」の対象となる「データ」そのもの、あるいは、「データ」に対する許諾、貢献、ライセンスの履歴を記録・保存する機能を有する技術が使われます。</w:t>
      </w:r>
    </w:p>
    <w:p w:rsidR="002410F6" w:rsidRPr="002410F6" w:rsidRDefault="002410F6" w:rsidP="002410F6">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1.8</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「変更」するとは、「データ」の削除、消去、修正、あるいは、再配列を意味し、その結果として、「修正部」が形成されます。「修正部」は、後記の「結果物」を含みません。</w:t>
      </w:r>
    </w:p>
    <w:p w:rsidR="002410F6" w:rsidRPr="00592C33" w:rsidRDefault="002410F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1.9</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「公開」するとは、「データ」の全体、あるいは、サブセット</w:t>
      </w:r>
      <w:r w:rsidRPr="00592C33">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「あなた」の「拡張データ」を含めて</w:t>
      </w:r>
      <w:r w:rsidRPr="00592C33">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を、いかなる形であれ「使用」できるようにすることを意味します。</w:t>
      </w:r>
      <w:r w:rsidRPr="00592C33">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それには、物理媒体上のコピーや、リモートアクセスの提供が含まれます。</w:t>
      </w:r>
      <w:r w:rsidRPr="00592C33">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どのような形の「エンティティ」にとっても、これは「データ」が、当該「エンティティ」に雇用されていない、あるいは、「エンティティ」の契約者やエージェントとして関わって</w:t>
      </w:r>
      <w:r w:rsidRPr="00592C33">
        <w:rPr>
          <w:rFonts w:ascii="Arial" w:eastAsia="ＭＳ Ｐゴシック" w:hAnsi="Arial" w:cs="Arial"/>
          <w:kern w:val="0"/>
          <w:sz w:val="30"/>
          <w:szCs w:val="30"/>
        </w:rPr>
        <w:lastRenderedPageBreak/>
        <w:t>いない個人に利用可能となることを意味します。「公開」は、「あなた」が「データ」を「公開する」度に行われます。</w:t>
      </w:r>
    </w:p>
    <w:p w:rsidR="002410F6" w:rsidRPr="00592C33" w:rsidRDefault="002410F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1.10</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「受領」するとは、ローカル、あるいは、リモートで「データ」へのアクセスができたことを意味します。</w:t>
      </w:r>
    </w:p>
    <w:p w:rsidR="002410F6" w:rsidRPr="00592C33" w:rsidRDefault="002410F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1.11</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結果物」とは、「データ」を対象とした「あなた」の「コンピュータ利用」により、「あなた」が得た成果、あるいは、出力を意味します。「結果物」には、「コンピュータ利用」が拠り所とする「データ」のごくわずかな部分を越えたものを含んではいけません。</w:t>
      </w:r>
    </w:p>
    <w:p w:rsidR="002410F6" w:rsidRPr="00592C33" w:rsidRDefault="002410F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1.12</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w:t>
      </w:r>
      <w:ins w:id="9" w:author="imada" w:date="2017-11-29T09:00:00Z">
        <w:r w:rsidR="00B55C5D">
          <w:rPr>
            <w:rFonts w:ascii="Arial" w:eastAsia="ＭＳ Ｐゴシック" w:hAnsi="Arial" w:cs="Arial" w:hint="eastAsia"/>
            <w:kern w:val="0"/>
            <w:sz w:val="30"/>
            <w:szCs w:val="30"/>
          </w:rPr>
          <w:t>データベース権</w:t>
        </w:r>
      </w:ins>
      <w:del w:id="10" w:author="imada" w:date="2017-11-29T09:00:00Z">
        <w:r w:rsidRPr="00592C33" w:rsidDel="00B55C5D">
          <w:rPr>
            <w:rFonts w:ascii="Arial" w:eastAsia="ＭＳ Ｐゴシック" w:hAnsi="Arial" w:cs="Arial"/>
            <w:kern w:val="0"/>
            <w:sz w:val="30"/>
            <w:szCs w:val="30"/>
          </w:rPr>
          <w:delText>独自法によるデータベースの</w:delText>
        </w:r>
        <w:commentRangeStart w:id="11"/>
        <w:r w:rsidRPr="00592C33" w:rsidDel="00B55C5D">
          <w:rPr>
            <w:rFonts w:ascii="Arial" w:eastAsia="ＭＳ Ｐゴシック" w:hAnsi="Arial" w:cs="Arial"/>
            <w:kern w:val="0"/>
            <w:sz w:val="30"/>
            <w:szCs w:val="30"/>
          </w:rPr>
          <w:delText>諸権利</w:delText>
        </w:r>
      </w:del>
      <w:commentRangeEnd w:id="11"/>
      <w:r w:rsidR="00B55C5D">
        <w:rPr>
          <w:rStyle w:val="a4"/>
        </w:rPr>
        <w:commentReference w:id="11"/>
      </w:r>
      <w:r w:rsidRPr="00592C33">
        <w:rPr>
          <w:rFonts w:ascii="Arial" w:eastAsia="ＭＳ Ｐゴシック" w:hAnsi="Arial" w:cs="Arial"/>
          <w:kern w:val="0"/>
          <w:sz w:val="30"/>
          <w:szCs w:val="30"/>
        </w:rPr>
        <w:t>」とは、</w:t>
      </w:r>
      <w:del w:id="12" w:author="imada" w:date="2017-11-29T09:05:00Z">
        <w:r w:rsidRPr="00592C33" w:rsidDel="00783C5F">
          <w:rPr>
            <w:rFonts w:ascii="Arial" w:eastAsia="ＭＳ Ｐゴシック" w:hAnsi="Arial" w:cs="Arial"/>
            <w:kern w:val="0"/>
            <w:sz w:val="30"/>
            <w:szCs w:val="30"/>
          </w:rPr>
          <w:delText>欧州議会、および、データベースの法的保護に関して</w:delText>
        </w:r>
      </w:del>
      <w:r w:rsidRPr="00592C33">
        <w:rPr>
          <w:rFonts w:ascii="Arial" w:eastAsia="ＭＳ Ｐゴシック" w:hAnsi="Arial" w:cs="Arial"/>
          <w:kern w:val="0"/>
          <w:sz w:val="30"/>
          <w:szCs w:val="30"/>
        </w:rPr>
        <w:t>1996</w:t>
      </w:r>
      <w:r w:rsidRPr="00592C33">
        <w:rPr>
          <w:rFonts w:ascii="Arial" w:eastAsia="ＭＳ Ｐゴシック" w:hAnsi="Arial" w:cs="Arial"/>
          <w:kern w:val="0"/>
          <w:sz w:val="30"/>
          <w:szCs w:val="30"/>
        </w:rPr>
        <w:t>年</w:t>
      </w:r>
      <w:r w:rsidRPr="00592C33">
        <w:rPr>
          <w:rFonts w:ascii="Arial" w:eastAsia="ＭＳ Ｐゴシック" w:hAnsi="Arial" w:cs="Arial"/>
          <w:kern w:val="0"/>
          <w:sz w:val="30"/>
          <w:szCs w:val="30"/>
        </w:rPr>
        <w:t>3</w:t>
      </w:r>
      <w:r w:rsidRPr="00592C33">
        <w:rPr>
          <w:rFonts w:ascii="Arial" w:eastAsia="ＭＳ Ｐゴシック" w:hAnsi="Arial" w:cs="Arial"/>
          <w:kern w:val="0"/>
          <w:sz w:val="30"/>
          <w:szCs w:val="30"/>
        </w:rPr>
        <w:t>月</w:t>
      </w:r>
      <w:r w:rsidRPr="00592C33">
        <w:rPr>
          <w:rFonts w:ascii="Arial" w:eastAsia="ＭＳ Ｐゴシック" w:hAnsi="Arial" w:cs="Arial"/>
          <w:kern w:val="0"/>
          <w:sz w:val="30"/>
          <w:szCs w:val="30"/>
        </w:rPr>
        <w:t>11</w:t>
      </w:r>
      <w:r w:rsidRPr="00592C33">
        <w:rPr>
          <w:rFonts w:ascii="Arial" w:eastAsia="ＭＳ Ｐゴシック" w:hAnsi="Arial" w:cs="Arial"/>
          <w:kern w:val="0"/>
          <w:sz w:val="30"/>
          <w:szCs w:val="30"/>
        </w:rPr>
        <w:t>日の</w:t>
      </w:r>
      <w:ins w:id="13" w:author="imada" w:date="2017-11-29T09:05:00Z">
        <w:r w:rsidR="00783C5F" w:rsidRPr="00783C5F">
          <w:rPr>
            <w:rFonts w:ascii="Arial" w:eastAsia="ＭＳ Ｐゴシック" w:hAnsi="Arial" w:cs="Arial" w:hint="eastAsia"/>
            <w:kern w:val="0"/>
            <w:sz w:val="30"/>
            <w:szCs w:val="30"/>
          </w:rPr>
          <w:t>データベースの法的保護に関する欧州議会及び理事会指令</w:t>
        </w:r>
      </w:ins>
      <w:del w:id="14" w:author="imada" w:date="2017-11-29T09:05:00Z">
        <w:r w:rsidRPr="00592C33" w:rsidDel="00783C5F">
          <w:rPr>
            <w:rFonts w:ascii="Arial" w:eastAsia="ＭＳ Ｐゴシック" w:hAnsi="Arial" w:cs="Arial"/>
            <w:kern w:val="0"/>
            <w:sz w:val="30"/>
            <w:szCs w:val="30"/>
          </w:rPr>
          <w:delText>評議会が</w:delText>
        </w:r>
        <w:commentRangeStart w:id="15"/>
        <w:r w:rsidRPr="00592C33" w:rsidDel="00783C5F">
          <w:rPr>
            <w:rFonts w:ascii="Arial" w:eastAsia="ＭＳ Ｐゴシック" w:hAnsi="Arial" w:cs="Arial"/>
            <w:kern w:val="0"/>
            <w:sz w:val="30"/>
            <w:szCs w:val="30"/>
          </w:rPr>
          <w:delText>ディレクティブ</w:delText>
        </w:r>
      </w:del>
      <w:commentRangeEnd w:id="15"/>
      <w:r w:rsidR="00783C5F">
        <w:rPr>
          <w:rStyle w:val="a4"/>
        </w:rPr>
        <w:commentReference w:id="15"/>
      </w:r>
      <w:r w:rsidRPr="00592C33">
        <w:rPr>
          <w:rFonts w:ascii="Arial" w:eastAsia="ＭＳ Ｐゴシック" w:hAnsi="Arial" w:cs="Arial"/>
          <w:kern w:val="0"/>
          <w:sz w:val="30"/>
          <w:szCs w:val="30"/>
        </w:rPr>
        <w:t>96/9/EC</w:t>
      </w:r>
      <w:r w:rsidRPr="00592C33">
        <w:rPr>
          <w:rFonts w:ascii="Arial" w:eastAsia="ＭＳ Ｐゴシック" w:hAnsi="Arial" w:cs="Arial"/>
          <w:kern w:val="0"/>
          <w:sz w:val="30"/>
          <w:szCs w:val="30"/>
        </w:rPr>
        <w:t>によって規定</w:t>
      </w:r>
      <w:ins w:id="16" w:author="imada" w:date="2017-11-29T09:11:00Z">
        <w:r w:rsidR="0055090A">
          <w:rPr>
            <w:rFonts w:ascii="Arial" w:eastAsia="ＭＳ Ｐゴシック" w:hAnsi="Arial" w:cs="Arial" w:hint="eastAsia"/>
            <w:kern w:val="0"/>
            <w:sz w:val="30"/>
            <w:szCs w:val="30"/>
          </w:rPr>
          <w:t>され</w:t>
        </w:r>
      </w:ins>
      <w:del w:id="17" w:author="imada" w:date="2017-11-29T09:11:00Z">
        <w:r w:rsidRPr="00592C33" w:rsidDel="0055090A">
          <w:rPr>
            <w:rFonts w:ascii="Arial" w:eastAsia="ＭＳ Ｐゴシック" w:hAnsi="Arial" w:cs="Arial"/>
            <w:kern w:val="0"/>
            <w:sz w:val="30"/>
            <w:szCs w:val="30"/>
          </w:rPr>
          <w:delText>し</w:delText>
        </w:r>
      </w:del>
      <w:r w:rsidRPr="00592C33">
        <w:rPr>
          <w:rFonts w:ascii="Arial" w:eastAsia="ＭＳ Ｐゴシック" w:hAnsi="Arial" w:cs="Arial"/>
          <w:kern w:val="0"/>
          <w:sz w:val="30"/>
          <w:szCs w:val="30"/>
        </w:rPr>
        <w:t>た</w:t>
      </w:r>
      <w:ins w:id="18" w:author="imada" w:date="2017-11-29T09:06:00Z">
        <w:r w:rsidR="00783C5F">
          <w:rPr>
            <w:rFonts w:ascii="Arial" w:eastAsia="ＭＳ Ｐゴシック" w:hAnsi="Arial" w:cs="Arial" w:hint="eastAsia"/>
            <w:kern w:val="0"/>
            <w:sz w:val="30"/>
            <w:szCs w:val="30"/>
          </w:rPr>
          <w:t>、</w:t>
        </w:r>
      </w:ins>
      <w:commentRangeStart w:id="19"/>
      <w:r w:rsidRPr="00592C33">
        <w:rPr>
          <w:rFonts w:ascii="Arial" w:eastAsia="ＭＳ Ｐゴシック" w:hAnsi="Arial" w:cs="Arial"/>
          <w:kern w:val="0"/>
          <w:sz w:val="30"/>
          <w:szCs w:val="30"/>
        </w:rPr>
        <w:t>著作権</w:t>
      </w:r>
      <w:commentRangeEnd w:id="19"/>
      <w:r w:rsidR="00783C5F">
        <w:rPr>
          <w:rStyle w:val="a4"/>
        </w:rPr>
        <w:commentReference w:id="19"/>
      </w:r>
      <w:r w:rsidRPr="00592C33">
        <w:rPr>
          <w:rFonts w:ascii="Arial" w:eastAsia="ＭＳ Ｐゴシック" w:hAnsi="Arial" w:cs="Arial"/>
          <w:kern w:val="0"/>
          <w:sz w:val="30"/>
          <w:szCs w:val="30"/>
        </w:rPr>
        <w:t>とは別の諸権利を意味します。同</w:t>
      </w:r>
      <w:ins w:id="20" w:author="imada" w:date="2017-11-29T09:06:00Z">
        <w:r w:rsidR="00783C5F">
          <w:rPr>
            <w:rFonts w:ascii="Arial" w:eastAsia="ＭＳ Ｐゴシック" w:hAnsi="Arial" w:cs="Arial" w:hint="eastAsia"/>
            <w:kern w:val="0"/>
            <w:sz w:val="30"/>
            <w:szCs w:val="30"/>
          </w:rPr>
          <w:t>指令</w:t>
        </w:r>
      </w:ins>
      <w:del w:id="21" w:author="imada" w:date="2017-11-29T09:06:00Z">
        <w:r w:rsidRPr="00592C33" w:rsidDel="00783C5F">
          <w:rPr>
            <w:rFonts w:ascii="Arial" w:eastAsia="ＭＳ Ｐゴシック" w:hAnsi="Arial" w:cs="Arial"/>
            <w:kern w:val="0"/>
            <w:sz w:val="30"/>
            <w:szCs w:val="30"/>
          </w:rPr>
          <w:delText>ディレクティブ</w:delText>
        </w:r>
      </w:del>
      <w:r w:rsidRPr="00592C33">
        <w:rPr>
          <w:rFonts w:ascii="Arial" w:eastAsia="ＭＳ Ｐゴシック" w:hAnsi="Arial" w:cs="Arial"/>
          <w:kern w:val="0"/>
          <w:sz w:val="30"/>
          <w:szCs w:val="30"/>
        </w:rPr>
        <w:t>の修正・継承や、世界のどこであろうとそれと同等の諸権利も包含します。</w:t>
      </w:r>
    </w:p>
    <w:p w:rsidR="002410F6" w:rsidRPr="00592C33" w:rsidRDefault="002410F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1.13</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「使用」とは、コンピュータ装置による、あるいは、人による、さらには両方の組み合わせによる「データ」の使用を意味し、アクセス、</w:t>
      </w:r>
      <w:r w:rsidRPr="00592C33">
        <w:rPr>
          <w:rFonts w:ascii="Arial" w:eastAsia="ＭＳ Ｐゴシック" w:hAnsi="Arial" w:cs="Arial"/>
          <w:kern w:val="0"/>
          <w:sz w:val="30"/>
          <w:szCs w:val="30"/>
        </w:rPr>
        <w:lastRenderedPageBreak/>
        <w:t>コピー、研究、レビュー、適合化、分析、評価、「コンピュータ利用」に供することを含みます。</w:t>
      </w:r>
    </w:p>
    <w:p w:rsidR="00B02207" w:rsidRPr="00592C33" w:rsidRDefault="00B02207"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1.14</w:t>
      </w:r>
      <w:r w:rsidR="00B02207">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「あなた」とは、本「契約」に基づいて「データ」を「受領」した「エンティティ」を意味します。</w:t>
      </w:r>
    </w:p>
    <w:p w:rsidR="00B02207" w:rsidRPr="00592C33" w:rsidRDefault="00B02207" w:rsidP="00592C33">
      <w:pPr>
        <w:widowControl/>
        <w:jc w:val="left"/>
        <w:rPr>
          <w:rFonts w:ascii="Arial" w:eastAsia="ＭＳ Ｐゴシック" w:hAnsi="Arial" w:cs="Arial"/>
          <w:kern w:val="0"/>
          <w:sz w:val="30"/>
          <w:szCs w:val="30"/>
        </w:rPr>
      </w:pPr>
    </w:p>
    <w:p w:rsidR="00592C33" w:rsidRPr="00602FBC" w:rsidRDefault="00592C33" w:rsidP="00592C33">
      <w:pPr>
        <w:widowControl/>
        <w:jc w:val="left"/>
        <w:rPr>
          <w:rFonts w:ascii="Arial" w:eastAsia="ＭＳ Ｐゴシック" w:hAnsi="Arial" w:cs="Arial"/>
          <w:b/>
          <w:kern w:val="0"/>
          <w:sz w:val="30"/>
          <w:szCs w:val="30"/>
        </w:rPr>
      </w:pPr>
      <w:r w:rsidRPr="00602FBC">
        <w:rPr>
          <w:rFonts w:ascii="Arial" w:eastAsia="ＭＳ Ｐゴシック" w:hAnsi="Arial" w:cs="Arial"/>
          <w:b/>
          <w:kern w:val="0"/>
          <w:sz w:val="30"/>
          <w:szCs w:val="30"/>
        </w:rPr>
        <w:t>第</w:t>
      </w:r>
      <w:r w:rsidRPr="00602FBC">
        <w:rPr>
          <w:rFonts w:ascii="Arial" w:eastAsia="ＭＳ Ｐゴシック" w:hAnsi="Arial" w:cs="Arial"/>
          <w:b/>
          <w:kern w:val="0"/>
          <w:sz w:val="30"/>
          <w:szCs w:val="30"/>
        </w:rPr>
        <w:t>2</w:t>
      </w:r>
      <w:r w:rsidRPr="00602FBC">
        <w:rPr>
          <w:rFonts w:ascii="Arial" w:eastAsia="ＭＳ Ｐゴシック" w:hAnsi="Arial" w:cs="Arial"/>
          <w:b/>
          <w:kern w:val="0"/>
          <w:sz w:val="30"/>
          <w:szCs w:val="30"/>
        </w:rPr>
        <w:t>節「使用」および「公開」に対する権利とライセンス</w:t>
      </w:r>
    </w:p>
    <w:p w:rsidR="00B02207" w:rsidRPr="00592C33" w:rsidRDefault="00B02207"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2.1</w:t>
      </w:r>
      <w:r w:rsidRPr="00592C33">
        <w:rPr>
          <w:rFonts w:ascii="Arial" w:eastAsia="ＭＳ Ｐゴシック" w:hAnsi="Arial" w:cs="Arial"/>
          <w:kern w:val="0"/>
          <w:sz w:val="30"/>
          <w:szCs w:val="30"/>
        </w:rPr>
        <w:t>本「契約」の第</w:t>
      </w:r>
      <w:r w:rsidRPr="00592C33">
        <w:rPr>
          <w:rFonts w:ascii="Arial" w:eastAsia="ＭＳ Ｐゴシック" w:hAnsi="Arial" w:cs="Arial"/>
          <w:kern w:val="0"/>
          <w:sz w:val="30"/>
          <w:szCs w:val="30"/>
        </w:rPr>
        <w:t>3</w:t>
      </w:r>
      <w:r w:rsidRPr="00592C33">
        <w:rPr>
          <w:rFonts w:ascii="Arial" w:eastAsia="ＭＳ Ｐゴシック" w:hAnsi="Arial" w:cs="Arial"/>
          <w:kern w:val="0"/>
          <w:sz w:val="30"/>
          <w:szCs w:val="30"/>
        </w:rPr>
        <w:t>節に規定された諸条件に従うこと前提に、「データ提供者」は「あなた」に対して、</w:t>
      </w:r>
      <w:r w:rsidRPr="00592C33">
        <w:rPr>
          <w:rFonts w:ascii="Arial" w:eastAsia="ＭＳ Ｐゴシック" w:hAnsi="Arial" w:cs="Arial"/>
          <w:kern w:val="0"/>
          <w:sz w:val="30"/>
          <w:szCs w:val="30"/>
        </w:rPr>
        <w:t xml:space="preserve"> (a) </w:t>
      </w:r>
      <w:r w:rsidRPr="00592C33">
        <w:rPr>
          <w:rFonts w:ascii="Arial" w:eastAsia="ＭＳ Ｐゴシック" w:hAnsi="Arial" w:cs="Arial"/>
          <w:kern w:val="0"/>
          <w:sz w:val="30"/>
          <w:szCs w:val="30"/>
        </w:rPr>
        <w:t>「データ」</w:t>
      </w:r>
      <w:ins w:id="22" w:author="imada" w:date="2017-11-29T09:15:00Z">
        <w:r w:rsidR="00DF2EC4">
          <w:rPr>
            <w:rFonts w:ascii="Arial" w:eastAsia="ＭＳ Ｐゴシック" w:hAnsi="Arial" w:cs="Arial" w:hint="eastAsia"/>
            <w:kern w:val="0"/>
            <w:sz w:val="30"/>
            <w:szCs w:val="30"/>
          </w:rPr>
          <w:t>を</w:t>
        </w:r>
      </w:ins>
      <w:del w:id="23" w:author="imada" w:date="2017-11-29T09:15:00Z">
        <w:r w:rsidRPr="00592C33" w:rsidDel="00DF2EC4">
          <w:rPr>
            <w:rFonts w:ascii="Arial" w:eastAsia="ＭＳ Ｐゴシック" w:hAnsi="Arial" w:cs="Arial"/>
            <w:kern w:val="0"/>
            <w:sz w:val="30"/>
            <w:szCs w:val="30"/>
          </w:rPr>
          <w:delText>の</w:delText>
        </w:r>
      </w:del>
      <w:r w:rsidRPr="00592C33">
        <w:rPr>
          <w:rFonts w:ascii="Arial" w:eastAsia="ＭＳ Ｐゴシック" w:hAnsi="Arial" w:cs="Arial"/>
          <w:kern w:val="0"/>
          <w:sz w:val="30"/>
          <w:szCs w:val="30"/>
        </w:rPr>
        <w:t>「使用」、および、</w:t>
      </w:r>
      <w:r w:rsidRPr="00592C33">
        <w:rPr>
          <w:rFonts w:ascii="Arial" w:eastAsia="ＭＳ Ｐゴシック" w:hAnsi="Arial" w:cs="Arial"/>
          <w:kern w:val="0"/>
          <w:sz w:val="30"/>
          <w:szCs w:val="30"/>
        </w:rPr>
        <w:t xml:space="preserve"> (b) </w:t>
      </w:r>
      <w:r w:rsidRPr="00592C33">
        <w:rPr>
          <w:rFonts w:ascii="Arial" w:eastAsia="ＭＳ Ｐゴシック" w:hAnsi="Arial" w:cs="Arial"/>
          <w:kern w:val="0"/>
          <w:sz w:val="30"/>
          <w:szCs w:val="30"/>
        </w:rPr>
        <w:t>「データ」</w:t>
      </w:r>
      <w:ins w:id="24" w:author="imada" w:date="2017-11-29T09:15:00Z">
        <w:r w:rsidR="00DF2EC4">
          <w:rPr>
            <w:rFonts w:ascii="Arial" w:eastAsia="ＭＳ Ｐゴシック" w:hAnsi="Arial" w:cs="Arial" w:hint="eastAsia"/>
            <w:kern w:val="0"/>
            <w:sz w:val="30"/>
            <w:szCs w:val="30"/>
          </w:rPr>
          <w:t>を</w:t>
        </w:r>
      </w:ins>
      <w:del w:id="25" w:author="imada" w:date="2017-11-29T09:15:00Z">
        <w:r w:rsidRPr="00592C33" w:rsidDel="00DF2EC4">
          <w:rPr>
            <w:rFonts w:ascii="Arial" w:eastAsia="ＭＳ Ｐゴシック" w:hAnsi="Arial" w:cs="Arial"/>
            <w:kern w:val="0"/>
            <w:sz w:val="30"/>
            <w:szCs w:val="30"/>
          </w:rPr>
          <w:delText>の</w:delText>
        </w:r>
      </w:del>
      <w:r w:rsidRPr="00592C33">
        <w:rPr>
          <w:rFonts w:ascii="Arial" w:eastAsia="ＭＳ Ｐゴシック" w:hAnsi="Arial" w:cs="Arial"/>
          <w:kern w:val="0"/>
          <w:sz w:val="30"/>
          <w:szCs w:val="30"/>
        </w:rPr>
        <w:t>「公開」</w:t>
      </w:r>
      <w:ins w:id="26" w:author="imada" w:date="2017-11-29T09:15:00Z">
        <w:r w:rsidR="00DF2EC4">
          <w:rPr>
            <w:rFonts w:ascii="Arial" w:eastAsia="ＭＳ Ｐゴシック" w:hAnsi="Arial" w:cs="Arial" w:hint="eastAsia"/>
            <w:kern w:val="0"/>
            <w:sz w:val="30"/>
            <w:szCs w:val="30"/>
          </w:rPr>
          <w:t>することの</w:t>
        </w:r>
      </w:ins>
      <w:commentRangeStart w:id="27"/>
      <w:del w:id="28" w:author="imada" w:date="2017-11-29T09:15:00Z">
        <w:r w:rsidRPr="00592C33" w:rsidDel="00DF2EC4">
          <w:rPr>
            <w:rFonts w:ascii="Arial" w:eastAsia="ＭＳ Ｐゴシック" w:hAnsi="Arial" w:cs="Arial"/>
            <w:kern w:val="0"/>
            <w:sz w:val="30"/>
            <w:szCs w:val="30"/>
          </w:rPr>
          <w:delText>に関して</w:delText>
        </w:r>
      </w:del>
      <w:commentRangeEnd w:id="27"/>
      <w:r w:rsidR="00DF2EC4">
        <w:rPr>
          <w:rStyle w:val="a4"/>
        </w:rPr>
        <w:commentReference w:id="27"/>
      </w:r>
      <w:r w:rsidRPr="00592C33">
        <w:rPr>
          <w:rFonts w:ascii="Arial" w:eastAsia="ＭＳ Ｐゴシック" w:hAnsi="Arial" w:cs="Arial"/>
          <w:kern w:val="0"/>
          <w:sz w:val="30"/>
          <w:szCs w:val="30"/>
        </w:rPr>
        <w:t>、全世界における、非独占的で、</w:t>
      </w:r>
      <w:r w:rsidRPr="00592C33">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第</w:t>
      </w:r>
      <w:r w:rsidRPr="00592C33">
        <w:rPr>
          <w:rFonts w:ascii="Arial" w:eastAsia="ＭＳ Ｐゴシック" w:hAnsi="Arial" w:cs="Arial"/>
          <w:kern w:val="0"/>
          <w:sz w:val="30"/>
          <w:szCs w:val="30"/>
        </w:rPr>
        <w:t>5</w:t>
      </w:r>
      <w:r w:rsidRPr="00592C33">
        <w:rPr>
          <w:rFonts w:ascii="Arial" w:eastAsia="ＭＳ Ｐゴシック" w:hAnsi="Arial" w:cs="Arial"/>
          <w:kern w:val="0"/>
          <w:sz w:val="30"/>
          <w:szCs w:val="30"/>
        </w:rPr>
        <w:t>節の規定を例外として</w:t>
      </w:r>
      <w:r w:rsidRPr="00592C33">
        <w:rPr>
          <w:rFonts w:ascii="Arial" w:eastAsia="ＭＳ Ｐゴシック" w:hAnsi="Arial" w:cs="Arial"/>
          <w:kern w:val="0"/>
          <w:sz w:val="30"/>
          <w:szCs w:val="30"/>
        </w:rPr>
        <w:t xml:space="preserve"> ) </w:t>
      </w:r>
      <w:r w:rsidRPr="00592C33">
        <w:rPr>
          <w:rFonts w:ascii="Arial" w:eastAsia="ＭＳ Ｐゴシック" w:hAnsi="Arial" w:cs="Arial"/>
          <w:kern w:val="0"/>
          <w:sz w:val="30"/>
          <w:szCs w:val="30"/>
        </w:rPr>
        <w:t>取り消すことのない権利をここに</w:t>
      </w:r>
      <w:ins w:id="29" w:author="imada" w:date="2017-11-29T09:13:00Z">
        <w:r w:rsidR="00DF2EC4">
          <w:rPr>
            <w:rFonts w:ascii="Arial" w:eastAsia="ＭＳ Ｐゴシック" w:hAnsi="Arial" w:cs="Arial" w:hint="eastAsia"/>
            <w:kern w:val="0"/>
            <w:sz w:val="30"/>
            <w:szCs w:val="30"/>
          </w:rPr>
          <w:t>許諾し</w:t>
        </w:r>
      </w:ins>
      <w:del w:id="30" w:author="imada" w:date="2017-11-29T09:13:00Z">
        <w:r w:rsidRPr="00592C33" w:rsidDel="00DF2EC4">
          <w:rPr>
            <w:rFonts w:ascii="Arial" w:eastAsia="ＭＳ Ｐゴシック" w:hAnsi="Arial" w:cs="Arial"/>
            <w:kern w:val="0"/>
            <w:sz w:val="30"/>
            <w:szCs w:val="30"/>
          </w:rPr>
          <w:delText>認め</w:delText>
        </w:r>
      </w:del>
      <w:r w:rsidRPr="00592C33">
        <w:rPr>
          <w:rFonts w:ascii="Arial" w:eastAsia="ＭＳ Ｐゴシック" w:hAnsi="Arial" w:cs="Arial"/>
          <w:kern w:val="0"/>
          <w:sz w:val="30"/>
          <w:szCs w:val="30"/>
        </w:rPr>
        <w:t>ます。</w:t>
      </w:r>
      <w:r w:rsidRPr="00592C33">
        <w:rPr>
          <w:rFonts w:ascii="Arial" w:eastAsia="ＭＳ Ｐゴシック" w:hAnsi="Arial" w:cs="Arial"/>
          <w:kern w:val="0"/>
          <w:sz w:val="30"/>
          <w:szCs w:val="30"/>
        </w:rPr>
        <w:tab/>
      </w:r>
    </w:p>
    <w:p w:rsidR="00B02207" w:rsidRPr="00592C33" w:rsidRDefault="00B02207"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2.2</w:t>
      </w:r>
      <w:r w:rsidRPr="00592C33">
        <w:rPr>
          <w:rFonts w:ascii="Arial" w:eastAsia="ＭＳ Ｐゴシック" w:hAnsi="Arial" w:cs="Arial"/>
          <w:kern w:val="0"/>
          <w:sz w:val="30"/>
          <w:szCs w:val="30"/>
        </w:rPr>
        <w:t>「データ」、あるいは、「データ」の連携・選択・配列が、著作権、「</w:t>
      </w:r>
      <w:del w:id="31" w:author="imada" w:date="2017-11-29T09:17:00Z">
        <w:r w:rsidRPr="00592C33" w:rsidDel="00DF2EC4">
          <w:rPr>
            <w:rFonts w:ascii="Arial" w:eastAsia="ＭＳ Ｐゴシック" w:hAnsi="Arial" w:cs="Arial"/>
            <w:kern w:val="0"/>
            <w:sz w:val="30"/>
            <w:szCs w:val="30"/>
          </w:rPr>
          <w:delText>独自法による</w:delText>
        </w:r>
      </w:del>
      <w:r w:rsidRPr="00592C33">
        <w:rPr>
          <w:rFonts w:ascii="Arial" w:eastAsia="ＭＳ Ｐゴシック" w:hAnsi="Arial" w:cs="Arial"/>
          <w:kern w:val="0"/>
          <w:sz w:val="30"/>
          <w:szCs w:val="30"/>
        </w:rPr>
        <w:t>データベース</w:t>
      </w:r>
      <w:del w:id="32" w:author="imada" w:date="2017-11-29T09:17:00Z">
        <w:r w:rsidRPr="00592C33" w:rsidDel="00DF2EC4">
          <w:rPr>
            <w:rFonts w:ascii="Arial" w:eastAsia="ＭＳ Ｐゴシック" w:hAnsi="Arial" w:cs="Arial"/>
            <w:kern w:val="0"/>
            <w:sz w:val="30"/>
            <w:szCs w:val="30"/>
          </w:rPr>
          <w:delText>の諸</w:delText>
        </w:r>
      </w:del>
      <w:r w:rsidRPr="00592C33">
        <w:rPr>
          <w:rFonts w:ascii="Arial" w:eastAsia="ＭＳ Ｐゴシック" w:hAnsi="Arial" w:cs="Arial"/>
          <w:kern w:val="0"/>
          <w:sz w:val="30"/>
          <w:szCs w:val="30"/>
        </w:rPr>
        <w:t>権</w:t>
      </w:r>
      <w:del w:id="33" w:author="imada" w:date="2017-11-29T09:17:00Z">
        <w:r w:rsidRPr="00592C33" w:rsidDel="00DF2EC4">
          <w:rPr>
            <w:rFonts w:ascii="Arial" w:eastAsia="ＭＳ Ｐゴシック" w:hAnsi="Arial" w:cs="Arial"/>
            <w:kern w:val="0"/>
            <w:sz w:val="30"/>
            <w:szCs w:val="30"/>
          </w:rPr>
          <w:delText>利</w:delText>
        </w:r>
      </w:del>
      <w:r w:rsidRPr="00592C33">
        <w:rPr>
          <w:rFonts w:ascii="Arial" w:eastAsia="ＭＳ Ｐゴシック" w:hAnsi="Arial" w:cs="Arial"/>
          <w:kern w:val="0"/>
          <w:sz w:val="30"/>
          <w:szCs w:val="30"/>
        </w:rPr>
        <w:t>」、あるいは、その他の法令のもとに保護され、また、保護可能である範囲において、さらにそのうえに「データ提供者」は、本「契約」の第</w:t>
      </w:r>
      <w:r w:rsidRPr="00592C33">
        <w:rPr>
          <w:rFonts w:ascii="Arial" w:eastAsia="ＭＳ Ｐゴシック" w:hAnsi="Arial" w:cs="Arial"/>
          <w:kern w:val="0"/>
          <w:sz w:val="30"/>
          <w:szCs w:val="30"/>
        </w:rPr>
        <w:t>3</w:t>
      </w:r>
      <w:r w:rsidRPr="00592C33">
        <w:rPr>
          <w:rFonts w:ascii="Arial" w:eastAsia="ＭＳ Ｐゴシック" w:hAnsi="Arial" w:cs="Arial"/>
          <w:kern w:val="0"/>
          <w:sz w:val="30"/>
          <w:szCs w:val="30"/>
        </w:rPr>
        <w:t>節に規定された諸条件に従うことを前提に、当該「データ」、あるいは、同「データ」の連携・選択・配列が、「あなた」および本「契約」のもとに「データ」を「受領」す</w:t>
      </w:r>
      <w:r w:rsidRPr="00592C33">
        <w:rPr>
          <w:rFonts w:ascii="Arial" w:eastAsia="ＭＳ Ｐゴシック" w:hAnsi="Arial" w:cs="Arial"/>
          <w:kern w:val="0"/>
          <w:sz w:val="30"/>
          <w:szCs w:val="30"/>
        </w:rPr>
        <w:lastRenderedPageBreak/>
        <w:t>る他の誰に対しても、「使用」および「公開」を目的に、ここにライセンスされることを同意するものとします。</w:t>
      </w:r>
    </w:p>
    <w:p w:rsidR="00B02207" w:rsidRPr="00592C33" w:rsidRDefault="00B02207" w:rsidP="00592C33">
      <w:pPr>
        <w:widowControl/>
        <w:jc w:val="left"/>
        <w:rPr>
          <w:rFonts w:ascii="Arial" w:eastAsia="ＭＳ Ｐゴシック" w:hAnsi="Arial" w:cs="Arial"/>
          <w:kern w:val="0"/>
          <w:sz w:val="30"/>
          <w:szCs w:val="30"/>
        </w:rPr>
      </w:pPr>
    </w:p>
    <w:p w:rsidR="00592C33" w:rsidRDefault="00DF2EC4" w:rsidP="00592C33">
      <w:pPr>
        <w:widowControl/>
        <w:jc w:val="left"/>
        <w:rPr>
          <w:rFonts w:ascii="Arial" w:eastAsia="ＭＳ Ｐゴシック" w:hAnsi="Arial" w:cs="Arial"/>
          <w:kern w:val="0"/>
          <w:sz w:val="30"/>
          <w:szCs w:val="30"/>
        </w:rPr>
      </w:pPr>
      <w:ins w:id="34" w:author="imada" w:date="2017-11-29T09:17:00Z">
        <w:r>
          <w:rPr>
            <w:rFonts w:ascii="Arial" w:eastAsia="ＭＳ Ｐゴシック" w:hAnsi="Arial" w:cs="Arial" w:hint="eastAsia"/>
            <w:kern w:val="0"/>
            <w:sz w:val="30"/>
            <w:szCs w:val="30"/>
          </w:rPr>
          <w:t>2</w:t>
        </w:r>
      </w:ins>
      <w:r w:rsidR="00592C33" w:rsidRPr="00592C33">
        <w:rPr>
          <w:rFonts w:ascii="Arial" w:eastAsia="ＭＳ Ｐゴシック" w:hAnsi="Arial" w:cs="Arial"/>
          <w:kern w:val="0"/>
          <w:sz w:val="30"/>
          <w:szCs w:val="30"/>
        </w:rPr>
        <w:t>.3</w:t>
      </w:r>
      <w:r w:rsidR="00592C33" w:rsidRPr="00592C33">
        <w:rPr>
          <w:rFonts w:ascii="Arial" w:eastAsia="ＭＳ Ｐゴシック" w:hAnsi="Arial" w:cs="Arial"/>
          <w:kern w:val="0"/>
          <w:sz w:val="30"/>
          <w:szCs w:val="30"/>
        </w:rPr>
        <w:t>明示的に</w:t>
      </w:r>
      <w:ins w:id="35" w:author="imada" w:date="2017-11-29T09:17:00Z">
        <w:r>
          <w:rPr>
            <w:rFonts w:ascii="Arial" w:eastAsia="ＭＳ Ｐゴシック" w:hAnsi="Arial" w:cs="Arial" w:hint="eastAsia"/>
            <w:kern w:val="0"/>
            <w:sz w:val="30"/>
            <w:szCs w:val="30"/>
          </w:rPr>
          <w:t>許諾さ</w:t>
        </w:r>
      </w:ins>
      <w:del w:id="36" w:author="imada" w:date="2017-11-29T09:17:00Z">
        <w:r w:rsidR="00592C33" w:rsidRPr="00592C33" w:rsidDel="00DF2EC4">
          <w:rPr>
            <w:rFonts w:ascii="Arial" w:eastAsia="ＭＳ Ｐゴシック" w:hAnsi="Arial" w:cs="Arial"/>
            <w:kern w:val="0"/>
            <w:sz w:val="30"/>
            <w:szCs w:val="30"/>
          </w:rPr>
          <w:delText>認めら</w:delText>
        </w:r>
      </w:del>
      <w:r w:rsidR="00592C33" w:rsidRPr="00592C33">
        <w:rPr>
          <w:rFonts w:ascii="Arial" w:eastAsia="ＭＳ Ｐゴシック" w:hAnsi="Arial" w:cs="Arial"/>
          <w:kern w:val="0"/>
          <w:sz w:val="30"/>
          <w:szCs w:val="30"/>
        </w:rPr>
        <w:t>れた諸権利、およびライセンスを除いて、他のいかなる知的財産権も</w:t>
      </w:r>
      <w:ins w:id="37" w:author="imada" w:date="2017-11-29T09:18:00Z">
        <w:r w:rsidR="005A32B9">
          <w:rPr>
            <w:rFonts w:ascii="Arial" w:eastAsia="ＭＳ Ｐゴシック" w:hAnsi="Arial" w:cs="Arial" w:hint="eastAsia"/>
            <w:kern w:val="0"/>
            <w:sz w:val="30"/>
            <w:szCs w:val="30"/>
          </w:rPr>
          <w:t>許諾</w:t>
        </w:r>
      </w:ins>
      <w:del w:id="38" w:author="imada" w:date="2017-11-29T09:18:00Z">
        <w:r w:rsidR="00592C33" w:rsidRPr="00592C33" w:rsidDel="005A32B9">
          <w:rPr>
            <w:rFonts w:ascii="Arial" w:eastAsia="ＭＳ Ｐゴシック" w:hAnsi="Arial" w:cs="Arial"/>
            <w:kern w:val="0"/>
            <w:sz w:val="30"/>
            <w:szCs w:val="30"/>
          </w:rPr>
          <w:delText>許認</w:delText>
        </w:r>
      </w:del>
      <w:r w:rsidR="00592C33" w:rsidRPr="00592C33">
        <w:rPr>
          <w:rFonts w:ascii="Arial" w:eastAsia="ＭＳ Ｐゴシック" w:hAnsi="Arial" w:cs="Arial"/>
          <w:kern w:val="0"/>
          <w:sz w:val="30"/>
          <w:szCs w:val="30"/>
        </w:rPr>
        <w:t>されていません、あるいは、そのように読み取られるべきではありせん。</w:t>
      </w:r>
    </w:p>
    <w:p w:rsidR="00B02207" w:rsidRPr="00592C33" w:rsidRDefault="00B02207" w:rsidP="00592C33">
      <w:pPr>
        <w:widowControl/>
        <w:jc w:val="left"/>
        <w:rPr>
          <w:rFonts w:ascii="Arial" w:eastAsia="ＭＳ Ｐゴシック" w:hAnsi="Arial" w:cs="Arial"/>
          <w:kern w:val="0"/>
          <w:sz w:val="30"/>
          <w:szCs w:val="30"/>
        </w:rPr>
      </w:pPr>
    </w:p>
    <w:p w:rsidR="00592C33" w:rsidRPr="00602FBC" w:rsidRDefault="00592C33" w:rsidP="00592C33">
      <w:pPr>
        <w:widowControl/>
        <w:jc w:val="left"/>
        <w:rPr>
          <w:rFonts w:ascii="Arial" w:eastAsia="ＭＳ Ｐゴシック" w:hAnsi="Arial" w:cs="Arial"/>
          <w:b/>
          <w:kern w:val="0"/>
          <w:sz w:val="30"/>
          <w:szCs w:val="30"/>
        </w:rPr>
      </w:pPr>
      <w:r w:rsidRPr="00602FBC">
        <w:rPr>
          <w:rFonts w:ascii="Arial" w:eastAsia="ＭＳ Ｐゴシック" w:hAnsi="Arial" w:cs="Arial"/>
          <w:b/>
          <w:kern w:val="0"/>
          <w:sz w:val="30"/>
          <w:szCs w:val="30"/>
        </w:rPr>
        <w:t>第</w:t>
      </w:r>
      <w:r w:rsidRPr="00602FBC">
        <w:rPr>
          <w:rFonts w:ascii="Arial" w:eastAsia="ＭＳ Ｐゴシック" w:hAnsi="Arial" w:cs="Arial"/>
          <w:b/>
          <w:kern w:val="0"/>
          <w:sz w:val="30"/>
          <w:szCs w:val="30"/>
        </w:rPr>
        <w:t>3</w:t>
      </w:r>
      <w:r w:rsidRPr="00602FBC">
        <w:rPr>
          <w:rFonts w:ascii="Arial" w:eastAsia="ＭＳ Ｐゴシック" w:hAnsi="Arial" w:cs="Arial"/>
          <w:b/>
          <w:kern w:val="0"/>
          <w:sz w:val="30"/>
          <w:szCs w:val="30"/>
        </w:rPr>
        <w:t>節</w:t>
      </w:r>
      <w:r w:rsidR="00B02207" w:rsidRPr="00602FBC">
        <w:rPr>
          <w:rFonts w:ascii="Arial" w:eastAsia="ＭＳ Ｐゴシック" w:hAnsi="Arial" w:cs="Arial" w:hint="eastAsia"/>
          <w:b/>
          <w:kern w:val="0"/>
          <w:sz w:val="30"/>
          <w:szCs w:val="30"/>
        </w:rPr>
        <w:t xml:space="preserve">　</w:t>
      </w:r>
      <w:r w:rsidRPr="00602FBC">
        <w:rPr>
          <w:rFonts w:ascii="Arial" w:eastAsia="ＭＳ Ｐゴシック" w:hAnsi="Arial" w:cs="Arial"/>
          <w:b/>
          <w:kern w:val="0"/>
          <w:sz w:val="30"/>
          <w:szCs w:val="30"/>
        </w:rPr>
        <w:t>許諾される諸権利の条件</w:t>
      </w:r>
    </w:p>
    <w:p w:rsidR="00B02207" w:rsidRPr="00592C33" w:rsidRDefault="00B02207" w:rsidP="00592C33">
      <w:pPr>
        <w:widowControl/>
        <w:jc w:val="left"/>
        <w:rPr>
          <w:rFonts w:ascii="Arial" w:eastAsia="ＭＳ Ｐゴシック" w:hAnsi="Arial" w:cs="Arial"/>
          <w:kern w:val="0"/>
          <w:sz w:val="30"/>
          <w:szCs w:val="30"/>
        </w:rPr>
      </w:pPr>
    </w:p>
    <w:p w:rsidR="00B02207" w:rsidRDefault="00592C33" w:rsidP="00B02207">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3.1</w:t>
      </w:r>
      <w:r w:rsidRPr="00592C33">
        <w:rPr>
          <w:rFonts w:ascii="Arial" w:eastAsia="ＭＳ Ｐゴシック" w:hAnsi="Arial" w:cs="Arial"/>
          <w:kern w:val="0"/>
          <w:sz w:val="30"/>
          <w:szCs w:val="30"/>
        </w:rPr>
        <w:t>「あなた」が、「あなた」の「受領」した「データ」、あるいは、「拡張データ」を「公開」するならば</w:t>
      </w:r>
      <w:r w:rsidR="00B02207">
        <w:rPr>
          <w:rFonts w:ascii="Arial" w:eastAsia="ＭＳ Ｐゴシック" w:hAnsi="Arial" w:cs="Arial" w:hint="eastAsia"/>
          <w:kern w:val="0"/>
          <w:sz w:val="30"/>
          <w:szCs w:val="30"/>
        </w:rPr>
        <w:t xml:space="preserve">　</w:t>
      </w:r>
    </w:p>
    <w:p w:rsidR="00B02207" w:rsidRDefault="00B02207" w:rsidP="00B02207">
      <w:pPr>
        <w:widowControl/>
        <w:jc w:val="left"/>
        <w:rPr>
          <w:rFonts w:ascii="Arial" w:eastAsia="ＭＳ Ｐゴシック" w:hAnsi="Arial" w:cs="Arial"/>
          <w:kern w:val="0"/>
          <w:sz w:val="30"/>
          <w:szCs w:val="30"/>
        </w:rPr>
      </w:pPr>
    </w:p>
    <w:p w:rsidR="00592C33" w:rsidRPr="00592C33" w:rsidRDefault="00592C33" w:rsidP="003E0F2A">
      <w:pPr>
        <w:widowControl/>
        <w:ind w:leftChars="200" w:left="420"/>
        <w:jc w:val="left"/>
        <w:rPr>
          <w:rFonts w:ascii="Arial" w:eastAsia="ＭＳ Ｐゴシック" w:hAnsi="Arial" w:cs="Arial"/>
          <w:kern w:val="0"/>
          <w:sz w:val="30"/>
          <w:szCs w:val="30"/>
        </w:rPr>
      </w:pPr>
      <w:r w:rsidRPr="00592C33">
        <w:rPr>
          <w:rFonts w:ascii="Arial" w:eastAsia="ＭＳ Ｐゴシック" w:hAnsi="Arial" w:cs="Arial"/>
          <w:kern w:val="0"/>
          <w:sz w:val="30"/>
          <w:szCs w:val="30"/>
        </w:rPr>
        <w:t>(a)</w:t>
      </w:r>
      <w:r w:rsidR="00B02207">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当該の「データ」</w:t>
      </w:r>
      <w:r w:rsidRPr="00592C33">
        <w:rPr>
          <w:rFonts w:ascii="Arial" w:eastAsia="ＭＳ Ｐゴシック" w:hAnsi="Arial" w:cs="Arial"/>
          <w:kern w:val="0"/>
          <w:sz w:val="30"/>
          <w:szCs w:val="30"/>
        </w:rPr>
        <w:t>(</w:t>
      </w:r>
      <w:r w:rsidRPr="00592C33">
        <w:rPr>
          <w:rFonts w:ascii="Arial" w:eastAsia="ＭＳ Ｐゴシック" w:hAnsi="Arial" w:cs="Arial"/>
          <w:kern w:val="0"/>
          <w:sz w:val="30"/>
          <w:szCs w:val="30"/>
        </w:rPr>
        <w:t>「拡張データ」を含む</w:t>
      </w:r>
      <w:r w:rsidRPr="00592C33">
        <w:rPr>
          <w:rFonts w:ascii="Arial" w:eastAsia="ＭＳ Ｐゴシック" w:hAnsi="Arial" w:cs="Arial"/>
          <w:kern w:val="0"/>
          <w:sz w:val="30"/>
          <w:szCs w:val="30"/>
        </w:rPr>
        <w:t>)</w:t>
      </w:r>
      <w:r w:rsidRPr="00592C33">
        <w:rPr>
          <w:rFonts w:ascii="Arial" w:eastAsia="ＭＳ Ｐゴシック" w:hAnsi="Arial" w:cs="Arial"/>
          <w:kern w:val="0"/>
          <w:sz w:val="30"/>
          <w:szCs w:val="30"/>
        </w:rPr>
        <w:t>は、本第</w:t>
      </w:r>
      <w:r w:rsidRPr="00592C33">
        <w:rPr>
          <w:rFonts w:ascii="Arial" w:eastAsia="ＭＳ Ｐゴシック" w:hAnsi="Arial" w:cs="Arial"/>
          <w:kern w:val="0"/>
          <w:sz w:val="30"/>
          <w:szCs w:val="30"/>
        </w:rPr>
        <w:t>3</w:t>
      </w:r>
      <w:r w:rsidRPr="00592C33">
        <w:rPr>
          <w:rFonts w:ascii="Arial" w:eastAsia="ＭＳ Ｐゴシック" w:hAnsi="Arial" w:cs="Arial"/>
          <w:kern w:val="0"/>
          <w:sz w:val="30"/>
          <w:szCs w:val="30"/>
        </w:rPr>
        <w:t>節に則り、本「契約」のもとで「公開」しなければなりません、かつ、</w:t>
      </w:r>
      <w:r w:rsidR="00B02207">
        <w:rPr>
          <w:rFonts w:ascii="Arial" w:eastAsia="ＭＳ Ｐゴシック" w:hAnsi="Arial" w:cs="Arial" w:hint="eastAsia"/>
          <w:kern w:val="0"/>
          <w:sz w:val="30"/>
          <w:szCs w:val="30"/>
        </w:rPr>
        <w:t xml:space="preserve">　</w:t>
      </w:r>
    </w:p>
    <w:p w:rsidR="00592C33" w:rsidRPr="00592C33" w:rsidRDefault="00592C33" w:rsidP="003E0F2A">
      <w:pPr>
        <w:widowControl/>
        <w:ind w:leftChars="200" w:left="420"/>
        <w:jc w:val="left"/>
        <w:rPr>
          <w:rFonts w:ascii="Arial" w:eastAsia="ＭＳ Ｐゴシック" w:hAnsi="Arial" w:cs="Arial"/>
          <w:kern w:val="0"/>
          <w:sz w:val="30"/>
          <w:szCs w:val="30"/>
        </w:rPr>
      </w:pPr>
      <w:r w:rsidRPr="00592C33">
        <w:rPr>
          <w:rFonts w:ascii="Arial" w:eastAsia="ＭＳ Ｐゴシック" w:hAnsi="Arial" w:cs="Arial"/>
          <w:kern w:val="0"/>
          <w:sz w:val="30"/>
          <w:szCs w:val="30"/>
        </w:rPr>
        <w:t>(b)</w:t>
      </w:r>
      <w:r w:rsidR="00B02207">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「あなた」は、「拡張データ」が入った「データ」のファイルに、「あなた」がそれらの変更を実施したことを示す明瞭な告知を伴うようにしなければなりません、かつ、</w:t>
      </w:r>
    </w:p>
    <w:p w:rsidR="00592C33" w:rsidRDefault="00592C33" w:rsidP="003E0F2A">
      <w:pPr>
        <w:widowControl/>
        <w:ind w:leftChars="200" w:left="420"/>
        <w:jc w:val="left"/>
        <w:rPr>
          <w:rFonts w:ascii="Arial" w:eastAsia="ＭＳ Ｐゴシック" w:hAnsi="Arial" w:cs="Arial"/>
          <w:kern w:val="0"/>
          <w:sz w:val="30"/>
          <w:szCs w:val="30"/>
        </w:rPr>
      </w:pPr>
      <w:r w:rsidRPr="00592C33">
        <w:rPr>
          <w:rFonts w:ascii="Arial" w:eastAsia="ＭＳ Ｐゴシック" w:hAnsi="Arial" w:cs="Arial"/>
          <w:kern w:val="0"/>
          <w:sz w:val="30"/>
          <w:szCs w:val="30"/>
        </w:rPr>
        <w:t>(c)</w:t>
      </w:r>
      <w:r w:rsidR="00B02207">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もしも「あなた」が「受領」した「データ」を「あなた」が「公開」するならば、「あなた」は、「データ提供者」に対するクレディットや帰属表示を保持したままにしておかなければなりません。そのよう</w:t>
      </w:r>
      <w:r w:rsidRPr="00592C33">
        <w:rPr>
          <w:rFonts w:ascii="Arial" w:eastAsia="ＭＳ Ｐゴシック" w:hAnsi="Arial" w:cs="Arial"/>
          <w:kern w:val="0"/>
          <w:sz w:val="30"/>
          <w:szCs w:val="30"/>
        </w:rPr>
        <w:lastRenderedPageBreak/>
        <w:t>なクレディットや帰属表示は、「あなた」が「受領」したときに「データ」の中で存在して</w:t>
      </w:r>
      <w:commentRangeStart w:id="39"/>
      <w:ins w:id="40" w:author="imada" w:date="2017-11-29T09:24:00Z">
        <w:r w:rsidR="0031548D">
          <w:rPr>
            <w:rFonts w:ascii="Arial" w:eastAsia="ＭＳ Ｐゴシック" w:hAnsi="Arial" w:cs="Arial" w:hint="eastAsia"/>
            <w:kern w:val="0"/>
            <w:sz w:val="30"/>
            <w:szCs w:val="30"/>
          </w:rPr>
          <w:t>いる範囲</w:t>
        </w:r>
        <w:commentRangeEnd w:id="39"/>
        <w:r w:rsidR="0031548D">
          <w:rPr>
            <w:rStyle w:val="a4"/>
          </w:rPr>
          <w:commentReference w:id="39"/>
        </w:r>
      </w:ins>
      <w:del w:id="41" w:author="imada" w:date="2017-11-29T09:24:00Z">
        <w:r w:rsidRPr="00592C33" w:rsidDel="0031548D">
          <w:rPr>
            <w:rFonts w:ascii="Arial" w:eastAsia="ＭＳ Ｐゴシック" w:hAnsi="Arial" w:cs="Arial"/>
            <w:kern w:val="0"/>
            <w:sz w:val="30"/>
            <w:szCs w:val="30"/>
          </w:rPr>
          <w:delText>いたもの</w:delText>
        </w:r>
      </w:del>
      <w:r w:rsidRPr="00592C33">
        <w:rPr>
          <w:rFonts w:ascii="Arial" w:eastAsia="ＭＳ Ｐゴシック" w:hAnsi="Arial" w:cs="Arial"/>
          <w:kern w:val="0"/>
          <w:sz w:val="30"/>
          <w:szCs w:val="30"/>
        </w:rPr>
        <w:t>で、以下のいずれか</w:t>
      </w:r>
      <w:commentRangeStart w:id="42"/>
      <w:ins w:id="43" w:author="imada" w:date="2017-11-29T09:25:00Z">
        <w:r w:rsidR="0031548D">
          <w:rPr>
            <w:rFonts w:ascii="Arial" w:eastAsia="ＭＳ Ｐゴシック" w:hAnsi="Arial" w:cs="Arial" w:hint="eastAsia"/>
            <w:kern w:val="0"/>
            <w:sz w:val="30"/>
            <w:szCs w:val="30"/>
          </w:rPr>
          <w:t>を含みます</w:t>
        </w:r>
        <w:commentRangeEnd w:id="42"/>
        <w:r w:rsidR="0031548D">
          <w:rPr>
            <w:rStyle w:val="a4"/>
          </w:rPr>
          <w:commentReference w:id="42"/>
        </w:r>
      </w:ins>
      <w:del w:id="44" w:author="imada" w:date="2017-11-29T09:25:00Z">
        <w:r w:rsidRPr="00592C33" w:rsidDel="0031548D">
          <w:rPr>
            <w:rFonts w:ascii="Arial" w:eastAsia="ＭＳ Ｐゴシック" w:hAnsi="Arial" w:cs="Arial"/>
            <w:kern w:val="0"/>
            <w:sz w:val="30"/>
            <w:szCs w:val="30"/>
          </w:rPr>
          <w:delText>です</w:delText>
        </w:r>
      </w:del>
      <w:r w:rsidRPr="00592C33">
        <w:rPr>
          <w:rFonts w:ascii="Arial" w:eastAsia="ＭＳ Ｐゴシック" w:hAnsi="Arial" w:cs="Arial"/>
          <w:kern w:val="0"/>
          <w:sz w:val="30"/>
          <w:szCs w:val="30"/>
        </w:rPr>
        <w:t>。法</w:t>
      </w:r>
      <w:commentRangeStart w:id="45"/>
      <w:del w:id="46" w:author="imada" w:date="2017-11-29T09:27:00Z">
        <w:r w:rsidRPr="00592C33" w:rsidDel="0031548D">
          <w:rPr>
            <w:rFonts w:ascii="Arial" w:eastAsia="ＭＳ Ｐゴシック" w:hAnsi="Arial" w:cs="Arial"/>
            <w:kern w:val="0"/>
            <w:sz w:val="30"/>
            <w:szCs w:val="30"/>
          </w:rPr>
          <w:delText>務</w:delText>
        </w:r>
      </w:del>
      <w:commentRangeEnd w:id="45"/>
      <w:r w:rsidR="0031548D">
        <w:rPr>
          <w:rStyle w:val="a4"/>
        </w:rPr>
        <w:commentReference w:id="45"/>
      </w:r>
      <w:r w:rsidRPr="00592C33">
        <w:rPr>
          <w:rFonts w:ascii="Arial" w:eastAsia="ＭＳ Ｐゴシック" w:hAnsi="Arial" w:cs="Arial"/>
          <w:kern w:val="0"/>
          <w:sz w:val="30"/>
          <w:szCs w:val="30"/>
        </w:rPr>
        <w:t>的な告知、ないしは、メタデータ、「データ提供者」の識別情報、あるいは、</w:t>
      </w:r>
      <w:commentRangeStart w:id="47"/>
      <w:ins w:id="48" w:author="imada" w:date="2017-11-29T09:26:00Z">
        <w:r w:rsidR="0031548D">
          <w:rPr>
            <w:rFonts w:ascii="Arial" w:eastAsia="ＭＳ Ｐゴシック" w:hAnsi="Arial" w:cs="Arial" w:hint="eastAsia"/>
            <w:kern w:val="0"/>
            <w:sz w:val="30"/>
            <w:szCs w:val="30"/>
          </w:rPr>
          <w:t>そうすることが実際的である範囲で</w:t>
        </w:r>
      </w:ins>
      <w:commentRangeEnd w:id="47"/>
      <w:ins w:id="49" w:author="imada" w:date="2017-11-29T09:28:00Z">
        <w:r w:rsidR="006F5DEB">
          <w:rPr>
            <w:rStyle w:val="a4"/>
          </w:rPr>
          <w:commentReference w:id="47"/>
        </w:r>
      </w:ins>
      <w:r w:rsidRPr="00592C33">
        <w:rPr>
          <w:rFonts w:ascii="Arial" w:eastAsia="ＭＳ Ｐゴシック" w:hAnsi="Arial" w:cs="Arial"/>
          <w:kern w:val="0"/>
          <w:sz w:val="30"/>
          <w:szCs w:val="30"/>
        </w:rPr>
        <w:t>「データ」に</w:t>
      </w:r>
      <w:ins w:id="50" w:author="imada" w:date="2017-11-29T09:26:00Z">
        <w:r w:rsidR="0031548D">
          <w:rPr>
            <w:rFonts w:ascii="Arial" w:eastAsia="ＭＳ Ｐゴシック" w:hAnsi="Arial" w:cs="Arial" w:hint="eastAsia"/>
            <w:kern w:val="0"/>
            <w:sz w:val="30"/>
            <w:szCs w:val="30"/>
          </w:rPr>
          <w:t>への</w:t>
        </w:r>
      </w:ins>
      <w:del w:id="51" w:author="imada" w:date="2017-11-29T09:26:00Z">
        <w:r w:rsidRPr="00592C33" w:rsidDel="0031548D">
          <w:rPr>
            <w:rFonts w:ascii="Arial" w:eastAsia="ＭＳ Ｐゴシック" w:hAnsi="Arial" w:cs="Arial"/>
            <w:kern w:val="0"/>
            <w:sz w:val="30"/>
            <w:szCs w:val="30"/>
          </w:rPr>
          <w:delText>対する</w:delText>
        </w:r>
      </w:del>
      <w:r w:rsidRPr="00592C33">
        <w:rPr>
          <w:rFonts w:ascii="Arial" w:eastAsia="ＭＳ Ｐゴシック" w:hAnsi="Arial" w:cs="Arial"/>
          <w:kern w:val="0"/>
          <w:sz w:val="30"/>
          <w:szCs w:val="30"/>
        </w:rPr>
        <w:t>ハイパーリンク</w:t>
      </w:r>
      <w:del w:id="52" w:author="imada" w:date="2017-11-29T09:26:00Z">
        <w:r w:rsidRPr="00592C33" w:rsidDel="0031548D">
          <w:rPr>
            <w:rFonts w:ascii="Arial" w:eastAsia="ＭＳ Ｐゴシック" w:hAnsi="Arial" w:cs="Arial"/>
            <w:kern w:val="0"/>
            <w:sz w:val="30"/>
            <w:szCs w:val="30"/>
          </w:rPr>
          <w:delText xml:space="preserve"> ( </w:delText>
        </w:r>
        <w:r w:rsidRPr="00592C33" w:rsidDel="0031548D">
          <w:rPr>
            <w:rFonts w:ascii="Arial" w:eastAsia="ＭＳ Ｐゴシック" w:hAnsi="Arial" w:cs="Arial"/>
            <w:kern w:val="0"/>
            <w:sz w:val="30"/>
            <w:szCs w:val="30"/>
          </w:rPr>
          <w:delText>実際上実行可能なら</w:delText>
        </w:r>
        <w:r w:rsidRPr="00592C33" w:rsidDel="0031548D">
          <w:rPr>
            <w:rFonts w:ascii="Arial" w:eastAsia="ＭＳ Ｐゴシック" w:hAnsi="Arial" w:cs="Arial"/>
            <w:kern w:val="0"/>
            <w:sz w:val="30"/>
            <w:szCs w:val="30"/>
          </w:rPr>
          <w:delText xml:space="preserve"> )</w:delText>
        </w:r>
      </w:del>
      <w:r w:rsidRPr="00592C33">
        <w:rPr>
          <w:rFonts w:ascii="Arial" w:eastAsia="ＭＳ Ｐゴシック" w:hAnsi="Arial" w:cs="Arial"/>
          <w:kern w:val="0"/>
          <w:sz w:val="30"/>
          <w:szCs w:val="30"/>
        </w:rPr>
        <w:t>。</w:t>
      </w:r>
    </w:p>
    <w:p w:rsidR="00B02207" w:rsidRPr="00592C33" w:rsidRDefault="00B02207"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3.2</w:t>
      </w:r>
      <w:r w:rsidRPr="00592C33">
        <w:rPr>
          <w:rFonts w:ascii="Arial" w:eastAsia="ＭＳ Ｐゴシック" w:hAnsi="Arial" w:cs="Arial"/>
          <w:kern w:val="0"/>
          <w:sz w:val="30"/>
          <w:szCs w:val="30"/>
        </w:rPr>
        <w:t>「あなた」は、だれであれ「データ」を「受領」する人が持つ次の権能を制限したり、妨げたりすることはできません。</w:t>
      </w:r>
      <w:r w:rsidRPr="00592C33">
        <w:rPr>
          <w:rFonts w:ascii="Arial" w:eastAsia="ＭＳ Ｐゴシック" w:hAnsi="Arial" w:cs="Arial"/>
          <w:kern w:val="0"/>
          <w:sz w:val="30"/>
          <w:szCs w:val="30"/>
        </w:rPr>
        <w:t xml:space="preserve"> (a) </w:t>
      </w:r>
      <w:r w:rsidRPr="00592C33">
        <w:rPr>
          <w:rFonts w:ascii="Arial" w:eastAsia="ＭＳ Ｐゴシック" w:hAnsi="Arial" w:cs="Arial"/>
          <w:kern w:val="0"/>
          <w:sz w:val="30"/>
          <w:szCs w:val="30"/>
        </w:rPr>
        <w:t>「データ」を広くだれもがアクセスできるように「公開」すること、あるいは、</w:t>
      </w:r>
      <w:r w:rsidRPr="00592C33">
        <w:rPr>
          <w:rFonts w:ascii="Arial" w:eastAsia="ＭＳ Ｐゴシック" w:hAnsi="Arial" w:cs="Arial"/>
          <w:kern w:val="0"/>
          <w:sz w:val="30"/>
          <w:szCs w:val="30"/>
        </w:rPr>
        <w:t xml:space="preserve"> (b) </w:t>
      </w:r>
      <w:r w:rsidRPr="00592C33">
        <w:rPr>
          <w:rFonts w:ascii="Arial" w:eastAsia="ＭＳ Ｐゴシック" w:hAnsi="Arial" w:cs="Arial"/>
          <w:kern w:val="0"/>
          <w:sz w:val="30"/>
          <w:szCs w:val="30"/>
        </w:rPr>
        <w:t>もしもプロジェクトが、本「契約」に則り「データ」そのものや、「データ」に対する権利許諾の履歴を「電子台帳」を用いて記録している場合、それらを「電子台帳」に記録すること。</w:t>
      </w:r>
    </w:p>
    <w:p w:rsidR="003E0F2A" w:rsidRPr="00592C33" w:rsidRDefault="003E0F2A"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3.3</w:t>
      </w:r>
      <w:r w:rsidR="003E0F2A">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もしも「あなた」が「受領」した「データ」を「公開」するなら、「あなた」は無修正の本「契約」のもとでそれを行い、かつ、本「契約」文、本「契約」の名称、あるいは・および、ハイパーリンク、または、本「契約」文のコピーを提供するのに適切とみなされる</w:t>
      </w:r>
      <w:commentRangeStart w:id="53"/>
      <w:ins w:id="54" w:author="imada" w:date="2017-11-29T09:29:00Z">
        <w:r w:rsidR="006F5DEB">
          <w:rPr>
            <w:rFonts w:ascii="Arial" w:eastAsia="ＭＳ Ｐゴシック" w:hAnsi="Arial" w:cs="Arial" w:hint="eastAsia"/>
            <w:kern w:val="0"/>
            <w:sz w:val="30"/>
            <w:szCs w:val="30"/>
          </w:rPr>
          <w:t>その他の</w:t>
        </w:r>
        <w:commentRangeEnd w:id="53"/>
        <w:r w:rsidR="006F5DEB">
          <w:rPr>
            <w:rStyle w:val="a4"/>
          </w:rPr>
          <w:commentReference w:id="53"/>
        </w:r>
      </w:ins>
      <w:r w:rsidRPr="00592C33">
        <w:rPr>
          <w:rFonts w:ascii="Arial" w:eastAsia="ＭＳ Ｐゴシック" w:hAnsi="Arial" w:cs="Arial"/>
          <w:kern w:val="0"/>
          <w:sz w:val="30"/>
          <w:szCs w:val="30"/>
        </w:rPr>
        <w:t>方法を提供しなければなりません。「あなた」は、本「契約」を修正したり、本「契約」のもとで</w:t>
      </w:r>
      <w:ins w:id="55" w:author="imada" w:date="2017-11-29T09:30:00Z">
        <w:r w:rsidR="006F5DEB">
          <w:rPr>
            <w:rFonts w:ascii="Arial" w:eastAsia="ＭＳ Ｐゴシック" w:hAnsi="Arial" w:cs="Arial" w:hint="eastAsia"/>
            <w:kern w:val="0"/>
            <w:sz w:val="30"/>
            <w:szCs w:val="30"/>
          </w:rPr>
          <w:t>許諾されて</w:t>
        </w:r>
      </w:ins>
      <w:del w:id="56" w:author="imada" w:date="2017-11-29T09:30:00Z">
        <w:r w:rsidRPr="00592C33" w:rsidDel="006F5DEB">
          <w:rPr>
            <w:rFonts w:ascii="Arial" w:eastAsia="ＭＳ Ｐゴシック" w:hAnsi="Arial" w:cs="Arial"/>
            <w:kern w:val="0"/>
            <w:sz w:val="30"/>
            <w:szCs w:val="30"/>
          </w:rPr>
          <w:delText>認めら</w:delText>
        </w:r>
      </w:del>
      <w:r w:rsidRPr="00592C33">
        <w:rPr>
          <w:rFonts w:ascii="Arial" w:eastAsia="ＭＳ Ｐゴシック" w:hAnsi="Arial" w:cs="Arial"/>
          <w:kern w:val="0"/>
          <w:sz w:val="30"/>
          <w:szCs w:val="30"/>
        </w:rPr>
        <w:t>ている権利行使に対し、いかなる</w:t>
      </w:r>
      <w:r w:rsidRPr="00592C33">
        <w:rPr>
          <w:rFonts w:ascii="Arial" w:eastAsia="ＭＳ Ｐゴシック" w:hAnsi="Arial" w:cs="Arial"/>
          <w:kern w:val="0"/>
          <w:sz w:val="30"/>
          <w:szCs w:val="30"/>
        </w:rPr>
        <w:lastRenderedPageBreak/>
        <w:t>追加的な制約を課したりすることはできません。</w:t>
      </w:r>
      <w:r w:rsidRPr="00592C33">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そのような制約の例としては、商用目的、あるいは、非商用目的での「データ」</w:t>
      </w:r>
      <w:r w:rsidRPr="00592C33">
        <w:rPr>
          <w:rFonts w:ascii="Arial" w:eastAsia="ＭＳ Ｐゴシック" w:hAnsi="Arial" w:cs="Arial"/>
          <w:kern w:val="0"/>
          <w:sz w:val="30"/>
          <w:szCs w:val="30"/>
        </w:rPr>
        <w:t xml:space="preserve"> ( </w:t>
      </w:r>
      <w:r w:rsidRPr="00592C33">
        <w:rPr>
          <w:rFonts w:ascii="Arial" w:eastAsia="ＭＳ Ｐゴシック" w:hAnsi="Arial" w:cs="Arial"/>
          <w:kern w:val="0"/>
          <w:sz w:val="30"/>
          <w:szCs w:val="30"/>
        </w:rPr>
        <w:t>「あなた」の「拡張データ」も含む</w:t>
      </w:r>
      <w:r w:rsidRPr="00592C33">
        <w:rPr>
          <w:rFonts w:ascii="Arial" w:eastAsia="ＭＳ Ｐゴシック" w:hAnsi="Arial" w:cs="Arial"/>
          <w:kern w:val="0"/>
          <w:sz w:val="30"/>
          <w:szCs w:val="30"/>
        </w:rPr>
        <w:t xml:space="preserve"> ) </w:t>
      </w:r>
      <w:r w:rsidRPr="00592C33">
        <w:rPr>
          <w:rFonts w:ascii="Arial" w:eastAsia="ＭＳ Ｐゴシック" w:hAnsi="Arial" w:cs="Arial"/>
          <w:kern w:val="0"/>
          <w:sz w:val="30"/>
          <w:szCs w:val="30"/>
        </w:rPr>
        <w:t>「使用」に対する制約を追加することや、あるいは、そのような「データ」の許可された「使用」を特定のプラットフォフォーム、テクノロジー、あるいは、適用領域のみに限定することが挙げられます。本「契約」の変更をの唱えるかのような告知は無効です。</w:t>
      </w:r>
    </w:p>
    <w:p w:rsidR="003E0F2A" w:rsidRPr="00592C33" w:rsidRDefault="003E0F2A"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3.4</w:t>
      </w:r>
      <w:r w:rsidR="003E0F2A">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「あなた」、および、各「データ提供者」は、「拡張データ」が本「契約」のもとライセンスされた「データ」との関係</w:t>
      </w:r>
      <w:commentRangeStart w:id="57"/>
      <w:ins w:id="58" w:author="imada" w:date="2017-11-29T10:01:00Z">
        <w:r w:rsidR="00F10B54">
          <w:rPr>
            <w:rFonts w:ascii="Arial" w:eastAsia="ＭＳ Ｐゴシック" w:hAnsi="Arial" w:cs="Arial" w:hint="eastAsia"/>
            <w:kern w:val="0"/>
            <w:sz w:val="30"/>
            <w:szCs w:val="30"/>
          </w:rPr>
          <w:t>を</w:t>
        </w:r>
      </w:ins>
      <w:ins w:id="59" w:author="imada" w:date="2017-11-29T10:02:00Z">
        <w:r w:rsidR="00F10B54">
          <w:rPr>
            <w:rFonts w:ascii="Arial" w:eastAsia="ＭＳ Ｐゴシック" w:hAnsi="Arial" w:cs="Arial" w:hint="eastAsia"/>
            <w:kern w:val="0"/>
            <w:sz w:val="30"/>
            <w:szCs w:val="30"/>
          </w:rPr>
          <w:t>理由として</w:t>
        </w:r>
        <w:commentRangeEnd w:id="57"/>
        <w:r w:rsidR="00F10B54">
          <w:rPr>
            <w:rStyle w:val="a4"/>
          </w:rPr>
          <w:commentReference w:id="57"/>
        </w:r>
      </w:ins>
      <w:del w:id="60" w:author="imada" w:date="2017-11-29T10:01:00Z">
        <w:r w:rsidRPr="00592C33" w:rsidDel="00F10B54">
          <w:rPr>
            <w:rFonts w:ascii="Arial" w:eastAsia="ＭＳ Ｐゴシック" w:hAnsi="Arial" w:cs="Arial"/>
            <w:kern w:val="0"/>
            <w:sz w:val="30"/>
            <w:szCs w:val="30"/>
          </w:rPr>
          <w:delText>のために</w:delText>
        </w:r>
      </w:del>
      <w:r w:rsidRPr="00592C33">
        <w:rPr>
          <w:rFonts w:ascii="Arial" w:eastAsia="ＭＳ Ｐゴシック" w:hAnsi="Arial" w:cs="Arial"/>
          <w:kern w:val="0"/>
          <w:sz w:val="30"/>
          <w:szCs w:val="30"/>
        </w:rPr>
        <w:t>共同著作物とみなさることがないということ、また、「データ提供者」について何らかの説明の義務を負ったり、「データ提供者」の同意を得たりすることを要しないということに合意したものとします。</w:t>
      </w:r>
    </w:p>
    <w:p w:rsidR="003E0F2A" w:rsidRPr="00592C33" w:rsidRDefault="003E0F2A"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3.5</w:t>
      </w:r>
      <w:r w:rsidRPr="00592C33">
        <w:rPr>
          <w:rFonts w:ascii="Arial" w:eastAsia="ＭＳ Ｐゴシック" w:hAnsi="Arial" w:cs="Arial"/>
          <w:kern w:val="0"/>
          <w:sz w:val="30"/>
          <w:szCs w:val="30"/>
        </w:rPr>
        <w:t>本「契約」は、「あなた」</w:t>
      </w:r>
      <w:commentRangeStart w:id="61"/>
      <w:r w:rsidRPr="00592C33">
        <w:rPr>
          <w:rFonts w:ascii="Arial" w:eastAsia="ＭＳ Ｐゴシック" w:hAnsi="Arial" w:cs="Arial"/>
          <w:kern w:val="0"/>
          <w:sz w:val="30"/>
          <w:szCs w:val="30"/>
        </w:rPr>
        <w:t>の</w:t>
      </w:r>
      <w:commentRangeEnd w:id="61"/>
      <w:r w:rsidR="00F10B54">
        <w:rPr>
          <w:rStyle w:val="a4"/>
        </w:rPr>
        <w:commentReference w:id="61"/>
      </w:r>
      <w:del w:id="62" w:author="imada" w:date="2017-11-29T10:04:00Z">
        <w:r w:rsidRPr="00592C33" w:rsidDel="00F10B54">
          <w:rPr>
            <w:rFonts w:ascii="Arial" w:eastAsia="ＭＳ Ｐゴシック" w:hAnsi="Arial" w:cs="Arial"/>
            <w:kern w:val="0"/>
            <w:sz w:val="30"/>
            <w:szCs w:val="30"/>
          </w:rPr>
          <w:delText>「使用」、あるいは、</w:delText>
        </w:r>
      </w:del>
      <w:commentRangeStart w:id="63"/>
      <w:r w:rsidRPr="00592C33">
        <w:rPr>
          <w:rFonts w:ascii="Arial" w:eastAsia="ＭＳ Ｐゴシック" w:hAnsi="Arial" w:cs="Arial"/>
          <w:kern w:val="0"/>
          <w:sz w:val="30"/>
          <w:szCs w:val="30"/>
        </w:rPr>
        <w:t>「結果物」の</w:t>
      </w:r>
      <w:ins w:id="64" w:author="imada" w:date="2017-11-29T10:05:00Z">
        <w:r w:rsidR="00F10B54" w:rsidRPr="00592C33">
          <w:rPr>
            <w:rFonts w:ascii="Arial" w:eastAsia="ＭＳ Ｐゴシック" w:hAnsi="Arial" w:cs="Arial"/>
            <w:kern w:val="0"/>
            <w:sz w:val="30"/>
            <w:szCs w:val="30"/>
          </w:rPr>
          <w:t>「使用」あるいは</w:t>
        </w:r>
      </w:ins>
      <w:del w:id="65" w:author="imada" w:date="2017-11-29T10:05:00Z">
        <w:r w:rsidRPr="00592C33" w:rsidDel="00F10B54">
          <w:rPr>
            <w:rFonts w:ascii="Arial" w:eastAsia="ＭＳ Ｐゴシック" w:hAnsi="Arial" w:cs="Arial"/>
            <w:kern w:val="0"/>
            <w:sz w:val="30"/>
            <w:szCs w:val="30"/>
          </w:rPr>
          <w:delText>」</w:delText>
        </w:r>
      </w:del>
      <w:ins w:id="66" w:author="imada" w:date="2017-11-29T10:07:00Z">
        <w:r w:rsidR="00F10B54">
          <w:rPr>
            <w:rFonts w:ascii="Arial" w:eastAsia="ＭＳ Ｐゴシック" w:hAnsi="Arial" w:cs="Arial" w:hint="eastAsia"/>
            <w:kern w:val="0"/>
            <w:sz w:val="30"/>
            <w:szCs w:val="30"/>
          </w:rPr>
          <w:t>「</w:t>
        </w:r>
      </w:ins>
      <w:r w:rsidRPr="00592C33">
        <w:rPr>
          <w:rFonts w:ascii="Arial" w:eastAsia="ＭＳ Ｐゴシック" w:hAnsi="Arial" w:cs="Arial"/>
          <w:kern w:val="0"/>
          <w:sz w:val="30"/>
          <w:szCs w:val="30"/>
        </w:rPr>
        <w:t>公開」</w:t>
      </w:r>
      <w:commentRangeEnd w:id="63"/>
      <w:r w:rsidR="00F10B54">
        <w:rPr>
          <w:rStyle w:val="a4"/>
        </w:rPr>
        <w:commentReference w:id="63"/>
      </w:r>
      <w:r w:rsidRPr="00592C33">
        <w:rPr>
          <w:rFonts w:ascii="Arial" w:eastAsia="ＭＳ Ｐゴシック" w:hAnsi="Arial" w:cs="Arial"/>
          <w:kern w:val="0"/>
          <w:sz w:val="30"/>
          <w:szCs w:val="30"/>
        </w:rPr>
        <w:t>に対して、いかなる義務や制約も課すことはありません。</w:t>
      </w:r>
    </w:p>
    <w:p w:rsidR="003E0F2A" w:rsidRPr="00592C33" w:rsidRDefault="003E0F2A" w:rsidP="00592C33">
      <w:pPr>
        <w:widowControl/>
        <w:jc w:val="left"/>
        <w:rPr>
          <w:rFonts w:ascii="Arial" w:eastAsia="ＭＳ Ｐゴシック" w:hAnsi="Arial" w:cs="Arial"/>
          <w:kern w:val="0"/>
          <w:sz w:val="30"/>
          <w:szCs w:val="30"/>
        </w:rPr>
      </w:pPr>
    </w:p>
    <w:p w:rsidR="00592C33" w:rsidRPr="00BA2BBC" w:rsidRDefault="00592C33" w:rsidP="00592C33">
      <w:pPr>
        <w:widowControl/>
        <w:jc w:val="left"/>
        <w:rPr>
          <w:rFonts w:ascii="Arial" w:eastAsia="ＭＳ Ｐゴシック" w:hAnsi="Arial" w:cs="Arial"/>
          <w:b/>
          <w:kern w:val="0"/>
          <w:sz w:val="30"/>
          <w:szCs w:val="30"/>
        </w:rPr>
      </w:pPr>
      <w:r w:rsidRPr="00BA2BBC">
        <w:rPr>
          <w:rFonts w:ascii="Arial" w:eastAsia="ＭＳ Ｐゴシック" w:hAnsi="Arial" w:cs="Arial"/>
          <w:b/>
          <w:kern w:val="0"/>
          <w:sz w:val="30"/>
          <w:szCs w:val="30"/>
        </w:rPr>
        <w:t>第</w:t>
      </w:r>
      <w:r w:rsidRPr="00BA2BBC">
        <w:rPr>
          <w:rFonts w:ascii="Arial" w:eastAsia="ＭＳ Ｐゴシック" w:hAnsi="Arial" w:cs="Arial"/>
          <w:b/>
          <w:kern w:val="0"/>
          <w:sz w:val="30"/>
          <w:szCs w:val="30"/>
        </w:rPr>
        <w:t>4</w:t>
      </w:r>
      <w:r w:rsidRPr="00BA2BBC">
        <w:rPr>
          <w:rFonts w:ascii="Arial" w:eastAsia="ＭＳ Ｐゴシック" w:hAnsi="Arial" w:cs="Arial"/>
          <w:b/>
          <w:kern w:val="0"/>
          <w:sz w:val="30"/>
          <w:szCs w:val="30"/>
        </w:rPr>
        <w:t>節「データ提供者」の表明</w:t>
      </w:r>
    </w:p>
    <w:p w:rsidR="003E0F2A" w:rsidRPr="00592C33" w:rsidRDefault="003E0F2A"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lastRenderedPageBreak/>
        <w:t>4.1</w:t>
      </w:r>
      <w:r w:rsidRPr="00592C33">
        <w:rPr>
          <w:rFonts w:ascii="Arial" w:eastAsia="ＭＳ Ｐゴシック" w:hAnsi="Arial" w:cs="Arial"/>
          <w:kern w:val="0"/>
          <w:sz w:val="30"/>
          <w:szCs w:val="30"/>
        </w:rPr>
        <w:t>各「データ提供者」は、「データ提供者」が以下の各項を保証するために相応の注意を払ったことを表明します。</w:t>
      </w:r>
      <w:r w:rsidRPr="00592C33">
        <w:rPr>
          <w:rFonts w:ascii="Arial" w:eastAsia="ＭＳ Ｐゴシック" w:hAnsi="Arial" w:cs="Arial"/>
          <w:kern w:val="0"/>
          <w:sz w:val="30"/>
          <w:szCs w:val="30"/>
        </w:rPr>
        <w:t xml:space="preserve"> (a) </w:t>
      </w:r>
      <w:r w:rsidRPr="00592C33">
        <w:rPr>
          <w:rFonts w:ascii="Arial" w:eastAsia="ＭＳ Ｐゴシック" w:hAnsi="Arial" w:cs="Arial"/>
          <w:kern w:val="0"/>
          <w:sz w:val="30"/>
          <w:szCs w:val="30"/>
        </w:rPr>
        <w:t>「公開」した「データ」は、「データ提供者」自身が作成・生成したもの、あるいは、本「契約」のもとで「データ」を「公開」する権利とともに他から得たものであること、</w:t>
      </w:r>
      <w:r w:rsidRPr="00592C33">
        <w:rPr>
          <w:rFonts w:ascii="Arial" w:eastAsia="ＭＳ Ｐゴシック" w:hAnsi="Arial" w:cs="Arial"/>
          <w:kern w:val="0"/>
          <w:sz w:val="30"/>
          <w:szCs w:val="30"/>
        </w:rPr>
        <w:t xml:space="preserve"> (b) </w:t>
      </w:r>
      <w:r w:rsidRPr="00592C33">
        <w:rPr>
          <w:rFonts w:ascii="Arial" w:eastAsia="ＭＳ Ｐゴシック" w:hAnsi="Arial" w:cs="Arial"/>
          <w:kern w:val="0"/>
          <w:sz w:val="30"/>
          <w:szCs w:val="30"/>
        </w:rPr>
        <w:t>そのような「データ」の「公開」が、「データ提供者」のプライバシー義務や秘密保持義務の違反を発生させることがないこと。</w:t>
      </w:r>
    </w:p>
    <w:p w:rsidR="003E0F2A" w:rsidRPr="00592C33" w:rsidRDefault="003E0F2A" w:rsidP="00592C33">
      <w:pPr>
        <w:widowControl/>
        <w:jc w:val="left"/>
        <w:rPr>
          <w:rFonts w:ascii="Arial" w:eastAsia="ＭＳ Ｐゴシック" w:hAnsi="Arial" w:cs="Arial"/>
          <w:kern w:val="0"/>
          <w:sz w:val="30"/>
          <w:szCs w:val="30"/>
        </w:rPr>
      </w:pPr>
    </w:p>
    <w:p w:rsidR="00592C33" w:rsidRPr="00BA2BBC" w:rsidRDefault="00592C33" w:rsidP="00592C33">
      <w:pPr>
        <w:widowControl/>
        <w:jc w:val="left"/>
        <w:rPr>
          <w:rFonts w:ascii="Arial" w:eastAsia="ＭＳ Ｐゴシック" w:hAnsi="Arial" w:cs="Arial"/>
          <w:b/>
          <w:kern w:val="0"/>
          <w:sz w:val="30"/>
          <w:szCs w:val="30"/>
        </w:rPr>
      </w:pPr>
      <w:r w:rsidRPr="00BA2BBC">
        <w:rPr>
          <w:rFonts w:ascii="Arial" w:eastAsia="ＭＳ Ｐゴシック" w:hAnsi="Arial" w:cs="Arial"/>
          <w:b/>
          <w:kern w:val="0"/>
          <w:sz w:val="30"/>
          <w:szCs w:val="30"/>
        </w:rPr>
        <w:t>第</w:t>
      </w:r>
      <w:r w:rsidRPr="00BA2BBC">
        <w:rPr>
          <w:rFonts w:ascii="Arial" w:eastAsia="ＭＳ Ｐゴシック" w:hAnsi="Arial" w:cs="Arial"/>
          <w:b/>
          <w:kern w:val="0"/>
          <w:sz w:val="30"/>
          <w:szCs w:val="30"/>
        </w:rPr>
        <w:t>5</w:t>
      </w:r>
      <w:r w:rsidRPr="00BA2BBC">
        <w:rPr>
          <w:rFonts w:ascii="Arial" w:eastAsia="ＭＳ Ｐゴシック" w:hAnsi="Arial" w:cs="Arial"/>
          <w:b/>
          <w:kern w:val="0"/>
          <w:sz w:val="30"/>
          <w:szCs w:val="30"/>
        </w:rPr>
        <w:t>節終了</w:t>
      </w:r>
    </w:p>
    <w:p w:rsidR="003E0F2A" w:rsidRPr="00592C33" w:rsidRDefault="003E0F2A"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5.1</w:t>
      </w:r>
      <w:r w:rsidRPr="00592C33">
        <w:rPr>
          <w:rFonts w:ascii="Arial" w:eastAsia="ＭＳ Ｐゴシック" w:hAnsi="Arial" w:cs="Arial"/>
          <w:kern w:val="0"/>
          <w:sz w:val="30"/>
          <w:szCs w:val="30"/>
        </w:rPr>
        <w:t>もしも「あなた」が本「契約」の諸条件の準拠に</w:t>
      </w:r>
      <w:commentRangeStart w:id="67"/>
      <w:ins w:id="68" w:author="imada" w:date="2017-11-29T10:09:00Z">
        <w:r w:rsidR="000623F2">
          <w:rPr>
            <w:rFonts w:ascii="Arial" w:eastAsia="ＭＳ Ｐゴシック" w:hAnsi="Arial" w:cs="Arial" w:hint="eastAsia"/>
            <w:kern w:val="0"/>
            <w:sz w:val="30"/>
            <w:szCs w:val="30"/>
          </w:rPr>
          <w:t>実質的に</w:t>
        </w:r>
      </w:ins>
      <w:commentRangeEnd w:id="67"/>
      <w:ins w:id="69" w:author="imada" w:date="2017-11-29T10:10:00Z">
        <w:r w:rsidR="000623F2">
          <w:rPr>
            <w:rStyle w:val="a4"/>
          </w:rPr>
          <w:commentReference w:id="67"/>
        </w:r>
      </w:ins>
      <w:del w:id="70" w:author="imada" w:date="2017-11-29T10:09:00Z">
        <w:r w:rsidRPr="00592C33" w:rsidDel="000623F2">
          <w:rPr>
            <w:rFonts w:ascii="Arial" w:eastAsia="ＭＳ Ｐゴシック" w:hAnsi="Arial" w:cs="Arial"/>
            <w:kern w:val="0"/>
            <w:sz w:val="30"/>
            <w:szCs w:val="30"/>
          </w:rPr>
          <w:delText>著しく</w:delText>
        </w:r>
      </w:del>
      <w:r w:rsidRPr="00592C33">
        <w:rPr>
          <w:rFonts w:ascii="Arial" w:eastAsia="ＭＳ Ｐゴシック" w:hAnsi="Arial" w:cs="Arial"/>
          <w:kern w:val="0"/>
          <w:sz w:val="30"/>
          <w:szCs w:val="30"/>
        </w:rPr>
        <w:t>違反し、かつ、「あなた」がそのような準拠違反に気付いてから合理的な日数内に違反を是正できなかったとき、本「契約」に基づく「あなた」のすべての権利は終了し、かつ、「データ」を「受領」、「使用」、「公開」する「あなた」の権利は取り消され、あるいは、変更されます。本「契約」に基づく「あなた」の権利が終了すると、「あなた」は、「データ」を「受領」、「使用」、「公開」することを停止することに合意するものとします。しかしながら、そのような終了よりも以前に「あなた」が「公開」した「データ」に関連する「あなた」の義務、および、本「契約」のもと</w:t>
      </w:r>
      <w:r w:rsidRPr="00592C33">
        <w:rPr>
          <w:rFonts w:ascii="Arial" w:eastAsia="ＭＳ Ｐゴシック" w:hAnsi="Arial" w:cs="Arial"/>
          <w:kern w:val="0"/>
          <w:sz w:val="30"/>
          <w:szCs w:val="30"/>
        </w:rPr>
        <w:lastRenderedPageBreak/>
        <w:t>で「あなた」によって</w:t>
      </w:r>
      <w:ins w:id="71" w:author="imada" w:date="2017-11-29T10:12:00Z">
        <w:r w:rsidR="00FD79E8">
          <w:rPr>
            <w:rFonts w:ascii="Arial" w:eastAsia="ＭＳ Ｐゴシック" w:hAnsi="Arial" w:cs="Arial" w:hint="eastAsia"/>
            <w:kern w:val="0"/>
            <w:sz w:val="30"/>
            <w:szCs w:val="30"/>
          </w:rPr>
          <w:t>許諾さ</w:t>
        </w:r>
      </w:ins>
      <w:del w:id="72" w:author="imada" w:date="2017-11-29T10:12:00Z">
        <w:r w:rsidRPr="00592C33" w:rsidDel="00FD79E8">
          <w:rPr>
            <w:rFonts w:ascii="Arial" w:eastAsia="ＭＳ Ｐゴシック" w:hAnsi="Arial" w:cs="Arial"/>
            <w:kern w:val="0"/>
            <w:sz w:val="30"/>
            <w:szCs w:val="30"/>
          </w:rPr>
          <w:delText>認めら</w:delText>
        </w:r>
      </w:del>
      <w:r w:rsidRPr="00592C33">
        <w:rPr>
          <w:rFonts w:ascii="Arial" w:eastAsia="ＭＳ Ｐゴシック" w:hAnsi="Arial" w:cs="Arial"/>
          <w:kern w:val="0"/>
          <w:sz w:val="30"/>
          <w:szCs w:val="30"/>
        </w:rPr>
        <w:t>れた権利と許可は継続し、残り続けます。</w:t>
      </w:r>
    </w:p>
    <w:p w:rsidR="003E0F2A" w:rsidRPr="00592C33" w:rsidRDefault="003E0F2A"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5.2</w:t>
      </w:r>
      <w:r w:rsidRPr="00592C33">
        <w:rPr>
          <w:rFonts w:ascii="Arial" w:eastAsia="ＭＳ Ｐゴシック" w:hAnsi="Arial" w:cs="Arial"/>
          <w:kern w:val="0"/>
          <w:sz w:val="30"/>
          <w:szCs w:val="30"/>
        </w:rPr>
        <w:t>もしも「あなた」が、当該「データ」に基づいて「データ提供者」、あるいは、「データ」を「受領」した他のだれかを提訴</w:t>
      </w:r>
      <w:r w:rsidRPr="00592C33">
        <w:rPr>
          <w:rFonts w:ascii="Arial" w:eastAsia="ＭＳ Ｐゴシック" w:hAnsi="Arial" w:cs="Arial"/>
          <w:kern w:val="0"/>
          <w:sz w:val="30"/>
          <w:szCs w:val="30"/>
        </w:rPr>
        <w:t xml:space="preserve"> ( </w:t>
      </w:r>
      <w:r w:rsidRPr="00592C33">
        <w:rPr>
          <w:rFonts w:ascii="Arial" w:eastAsia="ＭＳ Ｐゴシック" w:hAnsi="Arial" w:cs="Arial"/>
          <w:kern w:val="0"/>
          <w:sz w:val="30"/>
          <w:szCs w:val="30"/>
        </w:rPr>
        <w:t>交差請求訴訟を含む</w:t>
      </w:r>
      <w:r w:rsidRPr="00592C33">
        <w:rPr>
          <w:rFonts w:ascii="Arial" w:eastAsia="ＭＳ Ｐゴシック" w:hAnsi="Arial" w:cs="Arial"/>
          <w:kern w:val="0"/>
          <w:sz w:val="30"/>
          <w:szCs w:val="30"/>
        </w:rPr>
        <w:t xml:space="preserve"> ) </w:t>
      </w:r>
      <w:r w:rsidRPr="00592C33">
        <w:rPr>
          <w:rFonts w:ascii="Arial" w:eastAsia="ＭＳ Ｐゴシック" w:hAnsi="Arial" w:cs="Arial"/>
          <w:kern w:val="0"/>
          <w:sz w:val="30"/>
          <w:szCs w:val="30"/>
        </w:rPr>
        <w:t>すると、本「契約」の不履行確認を訴因とするもの除き、本「契約」に基づいて「あなた」に</w:t>
      </w:r>
      <w:ins w:id="73" w:author="imada" w:date="2017-11-29T10:13:00Z">
        <w:r w:rsidR="00FD79E8" w:rsidRPr="00FD79E8">
          <w:rPr>
            <w:rFonts w:ascii="Arial" w:eastAsia="ＭＳ Ｐゴシック" w:hAnsi="Arial" w:cs="Arial" w:hint="eastAsia"/>
            <w:kern w:val="0"/>
            <w:sz w:val="30"/>
            <w:szCs w:val="30"/>
          </w:rPr>
          <w:t>許諾さ</w:t>
        </w:r>
      </w:ins>
      <w:del w:id="74" w:author="imada" w:date="2017-11-29T10:12:00Z">
        <w:r w:rsidRPr="00592C33" w:rsidDel="00FD79E8">
          <w:rPr>
            <w:rFonts w:ascii="Arial" w:eastAsia="ＭＳ Ｐゴシック" w:hAnsi="Arial" w:cs="Arial"/>
            <w:kern w:val="0"/>
            <w:sz w:val="30"/>
            <w:szCs w:val="30"/>
          </w:rPr>
          <w:delText>認めら</w:delText>
        </w:r>
      </w:del>
      <w:r w:rsidRPr="00592C33">
        <w:rPr>
          <w:rFonts w:ascii="Arial" w:eastAsia="ＭＳ Ｐゴシック" w:hAnsi="Arial" w:cs="Arial"/>
          <w:kern w:val="0"/>
          <w:sz w:val="30"/>
          <w:szCs w:val="30"/>
        </w:rPr>
        <w:t>れていた「データ」を「受領」、「使用」、「公開」する権利は、提訴が提出された日をもって終了します。</w:t>
      </w:r>
    </w:p>
    <w:p w:rsidR="003E0F2A" w:rsidRPr="00592C33" w:rsidRDefault="003E0F2A" w:rsidP="00592C33">
      <w:pPr>
        <w:widowControl/>
        <w:jc w:val="left"/>
        <w:rPr>
          <w:rFonts w:ascii="Arial" w:eastAsia="ＭＳ Ｐゴシック" w:hAnsi="Arial" w:cs="Arial"/>
          <w:kern w:val="0"/>
          <w:sz w:val="30"/>
          <w:szCs w:val="30"/>
        </w:rPr>
      </w:pPr>
    </w:p>
    <w:p w:rsidR="00592C33" w:rsidRPr="00BA2BBC" w:rsidRDefault="00592C33" w:rsidP="00592C33">
      <w:pPr>
        <w:widowControl/>
        <w:jc w:val="left"/>
        <w:rPr>
          <w:rFonts w:ascii="Arial" w:eastAsia="ＭＳ Ｐゴシック" w:hAnsi="Arial" w:cs="Arial"/>
          <w:b/>
          <w:kern w:val="0"/>
          <w:sz w:val="30"/>
          <w:szCs w:val="30"/>
        </w:rPr>
      </w:pPr>
      <w:r w:rsidRPr="00BA2BBC">
        <w:rPr>
          <w:rFonts w:ascii="Arial" w:eastAsia="ＭＳ Ｐゴシック" w:hAnsi="Arial" w:cs="Arial"/>
          <w:b/>
          <w:kern w:val="0"/>
          <w:sz w:val="30"/>
          <w:szCs w:val="30"/>
        </w:rPr>
        <w:t>第</w:t>
      </w:r>
      <w:r w:rsidRPr="00BA2BBC">
        <w:rPr>
          <w:rFonts w:ascii="Arial" w:eastAsia="ＭＳ Ｐゴシック" w:hAnsi="Arial" w:cs="Arial"/>
          <w:b/>
          <w:kern w:val="0"/>
          <w:sz w:val="30"/>
          <w:szCs w:val="30"/>
        </w:rPr>
        <w:t>6</w:t>
      </w:r>
      <w:r w:rsidRPr="00BA2BBC">
        <w:rPr>
          <w:rFonts w:ascii="Arial" w:eastAsia="ＭＳ Ｐゴシック" w:hAnsi="Arial" w:cs="Arial"/>
          <w:b/>
          <w:kern w:val="0"/>
          <w:sz w:val="30"/>
          <w:szCs w:val="30"/>
        </w:rPr>
        <w:t>節保証の否認、および、賠償責任の制限</w:t>
      </w:r>
    </w:p>
    <w:p w:rsidR="003E0F2A" w:rsidRPr="00592C33" w:rsidRDefault="003E0F2A"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6.1</w:t>
      </w:r>
      <w:r w:rsidR="003E0F2A">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本「契約」の中で明示的に定められているものを除き、当該「データ」</w:t>
      </w:r>
      <w:r w:rsidRPr="00592C33">
        <w:rPr>
          <w:rFonts w:ascii="Arial" w:eastAsia="ＭＳ Ｐゴシック" w:hAnsi="Arial" w:cs="Arial"/>
          <w:kern w:val="0"/>
          <w:sz w:val="30"/>
          <w:szCs w:val="30"/>
        </w:rPr>
        <w:t xml:space="preserve"> ( </w:t>
      </w:r>
      <w:r w:rsidRPr="00592C33">
        <w:rPr>
          <w:rFonts w:ascii="Arial" w:eastAsia="ＭＳ Ｐゴシック" w:hAnsi="Arial" w:cs="Arial"/>
          <w:kern w:val="0"/>
          <w:sz w:val="30"/>
          <w:szCs w:val="30"/>
        </w:rPr>
        <w:t>「拡張データ」を含む</w:t>
      </w:r>
      <w:r w:rsidRPr="00592C33">
        <w:rPr>
          <w:rFonts w:ascii="Arial" w:eastAsia="ＭＳ Ｐゴシック" w:hAnsi="Arial" w:cs="Arial"/>
          <w:kern w:val="0"/>
          <w:sz w:val="30"/>
          <w:szCs w:val="30"/>
        </w:rPr>
        <w:t xml:space="preserve"> ) </w:t>
      </w:r>
      <w:r w:rsidRPr="00592C33">
        <w:rPr>
          <w:rFonts w:ascii="Arial" w:eastAsia="ＭＳ Ｐゴシック" w:hAnsi="Arial" w:cs="Arial"/>
          <w:kern w:val="0"/>
          <w:sz w:val="30"/>
          <w:szCs w:val="30"/>
        </w:rPr>
        <w:t>は、現状あるがままの状態で提供され、明示的にも、暗黙にも、いかなる種類の保証や条件充足を伴っていません。それらの中には、</w:t>
      </w:r>
      <w:commentRangeStart w:id="75"/>
      <w:ins w:id="76" w:author="imada" w:date="2017-11-29T10:13:00Z">
        <w:r w:rsidR="00FD79E8">
          <w:rPr>
            <w:rFonts w:ascii="Arial" w:eastAsia="ＭＳ Ｐゴシック" w:hAnsi="Arial" w:cs="Arial" w:hint="eastAsia"/>
            <w:kern w:val="0"/>
            <w:sz w:val="30"/>
            <w:szCs w:val="30"/>
          </w:rPr>
          <w:t>権利</w:t>
        </w:r>
        <w:commentRangeEnd w:id="75"/>
        <w:r w:rsidR="00FD79E8">
          <w:rPr>
            <w:rStyle w:val="a4"/>
          </w:rPr>
          <w:commentReference w:id="75"/>
        </w:r>
      </w:ins>
      <w:del w:id="77" w:author="imada" w:date="2017-11-29T10:13:00Z">
        <w:r w:rsidRPr="00592C33" w:rsidDel="00FD79E8">
          <w:rPr>
            <w:rFonts w:ascii="Arial" w:eastAsia="ＭＳ Ｐゴシック" w:hAnsi="Arial" w:cs="Arial"/>
            <w:kern w:val="0"/>
            <w:sz w:val="30"/>
            <w:szCs w:val="30"/>
          </w:rPr>
          <w:delText>特別の名称を名乗ること</w:delText>
        </w:r>
      </w:del>
      <w:r w:rsidRPr="00592C33">
        <w:rPr>
          <w:rFonts w:ascii="Arial" w:eastAsia="ＭＳ Ｐゴシック" w:hAnsi="Arial" w:cs="Arial"/>
          <w:kern w:val="0"/>
          <w:sz w:val="30"/>
          <w:szCs w:val="30"/>
        </w:rPr>
        <w:t>、非侵害性、商用性、特定用途への適合性</w:t>
      </w:r>
      <w:r w:rsidRPr="00592C33">
        <w:rPr>
          <w:rFonts w:ascii="Arial" w:eastAsia="ＭＳ Ｐゴシック" w:hAnsi="Arial" w:cs="Arial"/>
          <w:kern w:val="0"/>
          <w:sz w:val="30"/>
          <w:szCs w:val="30"/>
        </w:rPr>
        <w:t xml:space="preserve"> ( </w:t>
      </w:r>
      <w:r w:rsidRPr="00592C33">
        <w:rPr>
          <w:rFonts w:ascii="Arial" w:eastAsia="ＭＳ Ｐゴシック" w:hAnsi="Arial" w:cs="Arial"/>
          <w:kern w:val="0"/>
          <w:sz w:val="30"/>
          <w:szCs w:val="30"/>
        </w:rPr>
        <w:t>これらに限定されるものではありません</w:t>
      </w:r>
      <w:r w:rsidRPr="00592C33">
        <w:rPr>
          <w:rFonts w:ascii="Arial" w:eastAsia="ＭＳ Ｐゴシック" w:hAnsi="Arial" w:cs="Arial"/>
          <w:kern w:val="0"/>
          <w:sz w:val="30"/>
          <w:szCs w:val="30"/>
        </w:rPr>
        <w:t xml:space="preserve"> ) </w:t>
      </w:r>
      <w:r w:rsidRPr="00592C33">
        <w:rPr>
          <w:rFonts w:ascii="Arial" w:eastAsia="ＭＳ Ｐゴシック" w:hAnsi="Arial" w:cs="Arial"/>
          <w:kern w:val="0"/>
          <w:sz w:val="30"/>
          <w:szCs w:val="30"/>
        </w:rPr>
        <w:t>に対する保証や条件充足が含まれます。</w:t>
      </w:r>
    </w:p>
    <w:p w:rsidR="00602FBC" w:rsidRPr="00592C33" w:rsidRDefault="00602FBC"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lastRenderedPageBreak/>
        <w:t>6.2</w:t>
      </w:r>
      <w:r w:rsidRPr="00592C33">
        <w:rPr>
          <w:rFonts w:ascii="Arial" w:eastAsia="ＭＳ Ｐゴシック" w:hAnsi="Arial" w:cs="Arial"/>
          <w:kern w:val="0"/>
          <w:sz w:val="30"/>
          <w:szCs w:val="30"/>
        </w:rPr>
        <w:t>当該「データ」の「使用」、ないしは、頒布、あるいは、ここで認められたいずれかの権利の行使から何らかの形で発生した損害は、たとえそのような損害の可能性が警告されていたとしても、「あなた」や「データ提供者」は、いかなる直接的、間接的、付随的、特異的、懲罰的、結果的な</w:t>
      </w:r>
      <w:r w:rsidRPr="00592C33">
        <w:rPr>
          <w:rFonts w:ascii="Arial" w:eastAsia="ＭＳ Ｐゴシック" w:hAnsi="Arial" w:cs="Arial"/>
          <w:kern w:val="0"/>
          <w:sz w:val="30"/>
          <w:szCs w:val="30"/>
        </w:rPr>
        <w:t xml:space="preserve"> ( </w:t>
      </w:r>
      <w:r w:rsidRPr="00592C33">
        <w:rPr>
          <w:rFonts w:ascii="Arial" w:eastAsia="ＭＳ Ｐゴシック" w:hAnsi="Arial" w:cs="Arial"/>
          <w:kern w:val="0"/>
          <w:sz w:val="30"/>
          <w:szCs w:val="30"/>
        </w:rPr>
        <w:t>逸失利益やそれ以外も含む</w:t>
      </w:r>
      <w:r w:rsidRPr="00592C33">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損害に対して何らの賠償責任を負いません。いかに発生したか、また、賠償責任に対する考え方、さらには、契約、無過失責任、あるいは、不法行為における</w:t>
      </w:r>
      <w:r w:rsidRPr="00592C33">
        <w:rPr>
          <w:rFonts w:ascii="Arial" w:eastAsia="ＭＳ Ｐゴシック" w:hAnsi="Arial" w:cs="Arial"/>
          <w:kern w:val="0"/>
          <w:sz w:val="30"/>
          <w:szCs w:val="30"/>
        </w:rPr>
        <w:t xml:space="preserve"> ( </w:t>
      </w:r>
      <w:r w:rsidRPr="00592C33">
        <w:rPr>
          <w:rFonts w:ascii="Arial" w:eastAsia="ＭＳ Ｐゴシック" w:hAnsi="Arial" w:cs="Arial"/>
          <w:kern w:val="0"/>
          <w:sz w:val="30"/>
          <w:szCs w:val="30"/>
        </w:rPr>
        <w:t>不注意やその他を含む</w:t>
      </w:r>
      <w:r w:rsidRPr="00592C33">
        <w:rPr>
          <w:rFonts w:ascii="Arial" w:eastAsia="ＭＳ Ｐゴシック" w:hAnsi="Arial" w:cs="Arial"/>
          <w:kern w:val="0"/>
          <w:sz w:val="30"/>
          <w:szCs w:val="30"/>
        </w:rPr>
        <w:t xml:space="preserve"> ) </w:t>
      </w:r>
      <w:r w:rsidRPr="00592C33">
        <w:rPr>
          <w:rFonts w:ascii="Arial" w:eastAsia="ＭＳ Ｐゴシック" w:hAnsi="Arial" w:cs="Arial"/>
          <w:kern w:val="0"/>
          <w:sz w:val="30"/>
          <w:szCs w:val="30"/>
        </w:rPr>
        <w:t>ものかどうかを問いません。</w:t>
      </w:r>
    </w:p>
    <w:p w:rsidR="00602FBC" w:rsidRPr="00592C33" w:rsidRDefault="00602FBC" w:rsidP="00592C33">
      <w:pPr>
        <w:widowControl/>
        <w:jc w:val="left"/>
        <w:rPr>
          <w:rFonts w:ascii="Arial" w:eastAsia="ＭＳ Ｐゴシック" w:hAnsi="Arial" w:cs="Arial"/>
          <w:kern w:val="0"/>
          <w:sz w:val="30"/>
          <w:szCs w:val="30"/>
        </w:rPr>
      </w:pPr>
    </w:p>
    <w:p w:rsidR="00592C33" w:rsidRPr="00BA2BBC" w:rsidRDefault="00592C33" w:rsidP="00592C33">
      <w:pPr>
        <w:widowControl/>
        <w:jc w:val="left"/>
        <w:rPr>
          <w:rFonts w:ascii="Arial" w:eastAsia="ＭＳ Ｐゴシック" w:hAnsi="Arial" w:cs="Arial"/>
          <w:b/>
          <w:kern w:val="0"/>
          <w:sz w:val="30"/>
          <w:szCs w:val="30"/>
        </w:rPr>
      </w:pPr>
      <w:r w:rsidRPr="00BA2BBC">
        <w:rPr>
          <w:rFonts w:ascii="Arial" w:eastAsia="ＭＳ Ｐゴシック" w:hAnsi="Arial" w:cs="Arial"/>
          <w:b/>
          <w:kern w:val="0"/>
          <w:sz w:val="30"/>
          <w:szCs w:val="30"/>
        </w:rPr>
        <w:t>第</w:t>
      </w:r>
      <w:r w:rsidRPr="00BA2BBC">
        <w:rPr>
          <w:rFonts w:ascii="Arial" w:eastAsia="ＭＳ Ｐゴシック" w:hAnsi="Arial" w:cs="Arial"/>
          <w:b/>
          <w:kern w:val="0"/>
          <w:sz w:val="30"/>
          <w:szCs w:val="30"/>
        </w:rPr>
        <w:t>7</w:t>
      </w:r>
      <w:r w:rsidRPr="00BA2BBC">
        <w:rPr>
          <w:rFonts w:ascii="Arial" w:eastAsia="ＭＳ Ｐゴシック" w:hAnsi="Arial" w:cs="Arial"/>
          <w:b/>
          <w:kern w:val="0"/>
          <w:sz w:val="30"/>
          <w:szCs w:val="30"/>
        </w:rPr>
        <w:t>節雑則</w:t>
      </w:r>
    </w:p>
    <w:p w:rsidR="00602FBC" w:rsidRPr="00592C33" w:rsidRDefault="00602FBC"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7.1</w:t>
      </w:r>
      <w:r w:rsidRPr="00592C33">
        <w:rPr>
          <w:rFonts w:ascii="Arial" w:eastAsia="ＭＳ Ｐゴシック" w:hAnsi="Arial" w:cs="Arial"/>
          <w:kern w:val="0"/>
          <w:sz w:val="30"/>
          <w:szCs w:val="30"/>
        </w:rPr>
        <w:t>「あなた」は、「データ」の「使用」、あるいは、「公開」に関連して、プライバシー保護、データ保護、セキュリティ、輸出規制を含むすべての適用法令を順守することの責任が「あなた」のみにあるということに同意するものとします。また、ここで「受領」した「データ」の「使用」、「公開」に関して、「データ提供者」が適用法令を遵守する責務を果たすことを助けるために、「あなた」は、合理的な処置をとることに同意するものとします。</w:t>
      </w:r>
    </w:p>
    <w:p w:rsidR="00602FBC" w:rsidRPr="00592C33" w:rsidRDefault="00602FBC"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lastRenderedPageBreak/>
        <w:t>7.2</w:t>
      </w:r>
      <w:r w:rsidRPr="00592C33">
        <w:rPr>
          <w:rFonts w:ascii="Arial" w:eastAsia="ＭＳ Ｐゴシック" w:hAnsi="Arial" w:cs="Arial"/>
          <w:kern w:val="0"/>
          <w:sz w:val="30"/>
          <w:szCs w:val="30"/>
        </w:rPr>
        <w:t>「あなた」と「データ提供者」は、「あなた」、あるいは、「データ提供者」が「データ」中に持ついかなる人格権について、法の許す限りにおいて、放棄し、あるいは、強く主張しないことに同意するものとします。</w:t>
      </w:r>
    </w:p>
    <w:p w:rsidR="00602FBC" w:rsidRPr="00592C33" w:rsidRDefault="00602FBC"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7.3</w:t>
      </w:r>
      <w:r w:rsidR="00602FBC">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本「契約」は、「当事者」、および、それぞれの継承者、執行者、後継者、および、譲渡者以外の他の人物あるいはエンティティに対して、いかなる権利や救済も授与するものではありません。</w:t>
      </w:r>
    </w:p>
    <w:p w:rsidR="00602FBC" w:rsidRPr="00592C33" w:rsidRDefault="00602FBC"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7.4</w:t>
      </w:r>
      <w:r w:rsidR="00602FBC">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本「契約」のもとに「公開」されたいかなる「データ」においても、当該「データ提供者」は、プライバシー保護、データ保護、あるいは、秘密保持に関して、いかなる権利も、特別な期待も留保しません。もしも「あなた」が、本「契約」に基づいて「データ」を「公開」する選択をするなら、「あなた」は同様に、その「データ」におけるプライバシー保護、あるいは、秘密保持に対するあらゆる権利と特別な期待を留保しないものとします。</w:t>
      </w:r>
    </w:p>
    <w:p w:rsidR="00602FBC" w:rsidRPr="00592C33" w:rsidRDefault="00602FBC" w:rsidP="00592C33">
      <w:pPr>
        <w:widowControl/>
        <w:jc w:val="left"/>
        <w:rPr>
          <w:rFonts w:ascii="Arial" w:eastAsia="ＭＳ Ｐゴシック" w:hAnsi="Arial" w:cs="Arial"/>
          <w:kern w:val="0"/>
          <w:sz w:val="30"/>
          <w:szCs w:val="30"/>
        </w:rPr>
      </w:pPr>
    </w:p>
    <w:p w:rsidR="00592C33" w:rsidRP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7.5The Linux Foundation </w:t>
      </w:r>
      <w:r w:rsidRPr="00592C33">
        <w:rPr>
          <w:rFonts w:ascii="Arial" w:eastAsia="ＭＳ Ｐゴシック" w:hAnsi="Arial" w:cs="Arial"/>
          <w:kern w:val="0"/>
          <w:sz w:val="30"/>
          <w:szCs w:val="30"/>
        </w:rPr>
        <w:t>の</w:t>
      </w:r>
      <w:r w:rsidRPr="00592C33">
        <w:rPr>
          <w:rFonts w:ascii="Arial" w:eastAsia="ＭＳ Ｐゴシック" w:hAnsi="Arial" w:cs="Arial"/>
          <w:kern w:val="0"/>
          <w:sz w:val="30"/>
          <w:szCs w:val="30"/>
        </w:rPr>
        <w:t xml:space="preserve"> Community Data License Agreement </w:t>
      </w:r>
      <w:r w:rsidRPr="00592C33">
        <w:rPr>
          <w:rFonts w:ascii="Arial" w:eastAsia="ＭＳ Ｐゴシック" w:hAnsi="Arial" w:cs="Arial"/>
          <w:kern w:val="0"/>
          <w:sz w:val="30"/>
          <w:szCs w:val="30"/>
        </w:rPr>
        <w:t>ワークグループは、本「契約」の「幹事役」です。「幹事</w:t>
      </w:r>
      <w:r w:rsidRPr="00592C33">
        <w:rPr>
          <w:rFonts w:ascii="Arial" w:eastAsia="ＭＳ Ｐゴシック" w:hAnsi="Arial" w:cs="Arial"/>
          <w:kern w:val="0"/>
          <w:sz w:val="30"/>
          <w:szCs w:val="30"/>
        </w:rPr>
        <w:lastRenderedPageBreak/>
        <w:t>役」以外の誰にも本「契約」を変更したり、新バージョンを発行したりする権利はありません。各バージョンには、識別のためにバージョン番号</w:t>
      </w:r>
      <w:commentRangeStart w:id="78"/>
      <w:ins w:id="79" w:author="imada" w:date="2017-11-29T10:15:00Z">
        <w:r w:rsidR="00FD79E8">
          <w:rPr>
            <w:rFonts w:ascii="Arial" w:eastAsia="ＭＳ Ｐゴシック" w:hAnsi="Arial" w:cs="Arial" w:hint="eastAsia"/>
            <w:kern w:val="0"/>
            <w:sz w:val="30"/>
            <w:szCs w:val="30"/>
          </w:rPr>
          <w:t>が付与され</w:t>
        </w:r>
        <w:commentRangeEnd w:id="78"/>
        <w:r w:rsidR="00FD79E8">
          <w:rPr>
            <w:rStyle w:val="a4"/>
          </w:rPr>
          <w:commentReference w:id="78"/>
        </w:r>
      </w:ins>
      <w:del w:id="80" w:author="imada" w:date="2017-11-29T10:15:00Z">
        <w:r w:rsidRPr="00592C33" w:rsidDel="00FD79E8">
          <w:rPr>
            <w:rFonts w:ascii="Arial" w:eastAsia="ＭＳ Ｐゴシック" w:hAnsi="Arial" w:cs="Arial"/>
            <w:kern w:val="0"/>
            <w:sz w:val="30"/>
            <w:szCs w:val="30"/>
          </w:rPr>
          <w:delText>を付与してい</w:delText>
        </w:r>
      </w:del>
      <w:r w:rsidRPr="00592C33">
        <w:rPr>
          <w:rFonts w:ascii="Arial" w:eastAsia="ＭＳ Ｐゴシック" w:hAnsi="Arial" w:cs="Arial"/>
          <w:kern w:val="0"/>
          <w:sz w:val="30"/>
          <w:szCs w:val="30"/>
        </w:rPr>
        <w:t>ます。「あなた」は、ここで「受領」した「データ」を「使用」、「公開」するに当たり、「あなた」が初めて「データ」を「受領」した際の「契約」バージョンの文言に基づくこともできますし、あるいは、「幹事役」によって発行された後継バージョンの文言に基づくこともできます。</w:t>
      </w:r>
      <w:bookmarkStart w:id="81" w:name="_GoBack"/>
      <w:bookmarkEnd w:id="81"/>
    </w:p>
    <w:p w:rsidR="00B10D41" w:rsidRPr="00592C33" w:rsidRDefault="00B10D41"/>
    <w:sectPr w:rsidR="00B10D41" w:rsidRPr="00592C33">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imada" w:date="2017-11-29T10:16:00Z" w:initials="ni">
    <w:p w:rsidR="00B55C5D" w:rsidRDefault="00B55C5D">
      <w:pPr>
        <w:pStyle w:val="a5"/>
      </w:pPr>
      <w:r>
        <w:rPr>
          <w:rStyle w:val="a4"/>
        </w:rPr>
        <w:annotationRef/>
      </w:r>
      <w:r>
        <w:t>G</w:t>
      </w:r>
      <w:r>
        <w:rPr>
          <w:rFonts w:hint="eastAsia"/>
        </w:rPr>
        <w:t>rant</w:t>
      </w:r>
      <w:r>
        <w:rPr>
          <w:rFonts w:hint="eastAsia"/>
        </w:rPr>
        <w:t>の訳が、場所によって「許諾する」と「認める」があります。「許諾」に統一することを提案します。</w:t>
      </w:r>
    </w:p>
  </w:comment>
  <w:comment w:id="5" w:author="imada" w:date="2017-11-29T10:16:00Z" w:initials="ni">
    <w:p w:rsidR="00B55C5D" w:rsidRDefault="00B55C5D">
      <w:pPr>
        <w:pStyle w:val="a5"/>
      </w:pPr>
      <w:r>
        <w:rPr>
          <w:rStyle w:val="a4"/>
        </w:rPr>
        <w:annotationRef/>
      </w:r>
      <w:r>
        <w:rPr>
          <w:rFonts w:hint="eastAsia"/>
        </w:rPr>
        <w:t>Permission</w:t>
      </w:r>
      <w:r>
        <w:rPr>
          <w:rFonts w:hint="eastAsia"/>
        </w:rPr>
        <w:t>の訳が、「許可」と「許諾」が混在しています。「許可」に統一することを提案します。</w:t>
      </w:r>
    </w:p>
  </w:comment>
  <w:comment w:id="8" w:author="imada" w:date="2017-11-29T10:16:00Z" w:initials="ni">
    <w:p w:rsidR="00B55C5D" w:rsidRPr="00E36C86" w:rsidRDefault="00B55C5D">
      <w:pPr>
        <w:pStyle w:val="a5"/>
        <w:rPr>
          <w:rFonts w:ascii="TimesNewRomanPSMT" w:hAnsi="TimesNewRomanPSMT" w:cs="TimesNewRomanPSMT"/>
          <w:kern w:val="0"/>
          <w:sz w:val="24"/>
        </w:rPr>
      </w:pPr>
      <w:r>
        <w:rPr>
          <w:rStyle w:val="a4"/>
        </w:rPr>
        <w:annotationRef/>
      </w:r>
      <w:r>
        <w:rPr>
          <w:rFonts w:hint="eastAsia"/>
        </w:rPr>
        <w:t>原文の</w:t>
      </w:r>
      <w:r>
        <w:rPr>
          <w:rFonts w:ascii="TimesNewRomanPSMT" w:hAnsi="TimesNewRomanPSMT" w:cs="TimesNewRomanPSMT"/>
          <w:kern w:val="0"/>
          <w:sz w:val="24"/>
        </w:rPr>
        <w:t xml:space="preserve">shares </w:t>
      </w:r>
      <w:r>
        <w:rPr>
          <w:rFonts w:ascii="TimesNewRomanPSMT" w:hAnsi="TimesNewRomanPSMT" w:cs="TimesNewRomanPSMT" w:hint="eastAsia"/>
          <w:kern w:val="0"/>
          <w:sz w:val="24"/>
        </w:rPr>
        <w:t>と</w:t>
      </w:r>
      <w:r>
        <w:rPr>
          <w:rFonts w:ascii="TimesNewRomanPSMT" w:hAnsi="TimesNewRomanPSMT" w:cs="TimesNewRomanPSMT"/>
          <w:kern w:val="0"/>
          <w:sz w:val="24"/>
        </w:rPr>
        <w:t xml:space="preserve"> securities</w:t>
      </w:r>
      <w:r>
        <w:rPr>
          <w:rFonts w:ascii="TimesNewRomanPSMT" w:hAnsi="TimesNewRomanPSMT" w:cs="TimesNewRomanPSMT" w:hint="eastAsia"/>
          <w:kern w:val="0"/>
          <w:sz w:val="24"/>
        </w:rPr>
        <w:t>は英語では少し意味が違うのかもしれませんが、和訳はまとめて「株式」としてはいかがでしょうか。社債は基本的には株式とは異なると思います。</w:t>
      </w:r>
    </w:p>
  </w:comment>
  <w:comment w:id="11" w:author="imada" w:date="2017-11-29T10:16:00Z" w:initials="ni">
    <w:p w:rsidR="00B55C5D" w:rsidRDefault="00B55C5D">
      <w:pPr>
        <w:pStyle w:val="a5"/>
      </w:pPr>
      <w:r>
        <w:rPr>
          <w:rStyle w:val="a4"/>
        </w:rPr>
        <w:annotationRef/>
      </w:r>
      <w:r>
        <w:rPr>
          <w:rFonts w:hint="eastAsia"/>
        </w:rPr>
        <w:t>Wikipedia</w:t>
      </w:r>
      <w:r>
        <w:rPr>
          <w:rFonts w:hint="eastAsia"/>
        </w:rPr>
        <w:t>では、英語の「</w:t>
      </w:r>
      <w:r>
        <w:rPr>
          <w:rFonts w:ascii="TimesNewRomanPSMT" w:hAnsi="TimesNewRomanPSMT" w:cs="TimesNewRomanPSMT"/>
          <w:kern w:val="0"/>
          <w:sz w:val="24"/>
        </w:rPr>
        <w:t>Sui Generis Database Rights</w:t>
      </w:r>
      <w:r>
        <w:rPr>
          <w:rFonts w:hint="eastAsia"/>
        </w:rPr>
        <w:t>」は日本語の「</w:t>
      </w:r>
      <w:r w:rsidRPr="00B55C5D">
        <w:rPr>
          <w:rFonts w:hint="eastAsia"/>
        </w:rPr>
        <w:t>データベース権</w:t>
      </w:r>
      <w:r>
        <w:rPr>
          <w:rFonts w:hint="eastAsia"/>
        </w:rPr>
        <w:t>」にリンクされています。</w:t>
      </w:r>
      <w:r w:rsidR="00D82245">
        <w:rPr>
          <w:rFonts w:hint="eastAsia"/>
        </w:rPr>
        <w:t>Web</w:t>
      </w:r>
      <w:r w:rsidR="00D82245">
        <w:rPr>
          <w:rFonts w:hint="eastAsia"/>
        </w:rPr>
        <w:t>を検索した範囲では「</w:t>
      </w:r>
      <w:r w:rsidR="00D82245" w:rsidRPr="00D82245">
        <w:rPr>
          <w:rFonts w:hint="eastAsia"/>
        </w:rPr>
        <w:t>独自法によるデータベースの諸権利</w:t>
      </w:r>
      <w:r w:rsidR="00D82245">
        <w:rPr>
          <w:rFonts w:hint="eastAsia"/>
        </w:rPr>
        <w:t>」という定訳は見つかりませんでした。</w:t>
      </w:r>
    </w:p>
  </w:comment>
  <w:comment w:id="15" w:author="imada" w:date="2017-11-29T10:16:00Z" w:initials="ni">
    <w:p w:rsidR="00783C5F" w:rsidRDefault="00783C5F">
      <w:pPr>
        <w:pStyle w:val="a5"/>
      </w:pPr>
      <w:r>
        <w:rPr>
          <w:rStyle w:val="a4"/>
        </w:rPr>
        <w:annotationRef/>
      </w:r>
      <w:hyperlink r:id="rId1" w:history="1">
        <w:r w:rsidRPr="004A4F83">
          <w:rPr>
            <w:rStyle w:val="ab"/>
          </w:rPr>
          <w:t>http://www.isc.meiji.ac.jp/~sumwel_h/doc/intnl/direct-database.htm</w:t>
        </w:r>
      </w:hyperlink>
      <w:r>
        <w:rPr>
          <w:rFonts w:hint="eastAsia"/>
        </w:rPr>
        <w:t xml:space="preserve"> </w:t>
      </w:r>
      <w:r>
        <w:rPr>
          <w:rFonts w:hint="eastAsia"/>
        </w:rPr>
        <w:t>を参考にしました。</w:t>
      </w:r>
    </w:p>
  </w:comment>
  <w:comment w:id="19" w:author="imada" w:date="2017-11-29T10:16:00Z" w:initials="ni">
    <w:p w:rsidR="00783C5F" w:rsidRDefault="00783C5F">
      <w:pPr>
        <w:pStyle w:val="a5"/>
      </w:pPr>
      <w:r>
        <w:rPr>
          <w:rStyle w:val="a4"/>
        </w:rPr>
        <w:annotationRef/>
      </w:r>
      <w:r>
        <w:rPr>
          <w:rFonts w:hint="eastAsia"/>
        </w:rPr>
        <w:t>係り受けを明確にするために「、」を挿入しました。</w:t>
      </w:r>
    </w:p>
  </w:comment>
  <w:comment w:id="27" w:author="imada" w:date="2017-11-29T10:16:00Z" w:initials="ni">
    <w:p w:rsidR="00DF2EC4" w:rsidRDefault="00DF2EC4">
      <w:pPr>
        <w:pStyle w:val="a5"/>
      </w:pPr>
      <w:r>
        <w:rPr>
          <w:rStyle w:val="a4"/>
        </w:rPr>
        <w:annotationRef/>
      </w:r>
      <w:r>
        <w:rPr>
          <w:rFonts w:hint="eastAsia"/>
        </w:rPr>
        <w:t>「に関して」だと、使用や公開する権利ではなく、使用や公開に関した何らかの権利であるように読めてしまうと考えました。</w:t>
      </w:r>
    </w:p>
  </w:comment>
  <w:comment w:id="39" w:author="imada" w:date="2017-11-29T10:16:00Z" w:initials="ni">
    <w:p w:rsidR="0031548D" w:rsidRDefault="0031548D">
      <w:pPr>
        <w:pStyle w:val="a5"/>
      </w:pPr>
      <w:r>
        <w:rPr>
          <w:rStyle w:val="a4"/>
        </w:rPr>
        <w:annotationRef/>
      </w:r>
      <w:r>
        <w:rPr>
          <w:rFonts w:hint="eastAsia"/>
        </w:rPr>
        <w:t>原文が</w:t>
      </w:r>
      <w:r>
        <w:rPr>
          <w:rFonts w:hint="eastAsia"/>
        </w:rPr>
        <w:t xml:space="preserve"> to the extent </w:t>
      </w:r>
      <w:r>
        <w:rPr>
          <w:rFonts w:hint="eastAsia"/>
        </w:rPr>
        <w:t>なので。</w:t>
      </w:r>
    </w:p>
  </w:comment>
  <w:comment w:id="42" w:author="imada" w:date="2017-11-29T10:16:00Z" w:initials="ni">
    <w:p w:rsidR="0031548D" w:rsidRDefault="0031548D">
      <w:pPr>
        <w:pStyle w:val="a5"/>
      </w:pPr>
      <w:r>
        <w:rPr>
          <w:rStyle w:val="a4"/>
        </w:rPr>
        <w:annotationRef/>
      </w:r>
      <w:r>
        <w:rPr>
          <w:rFonts w:hint="eastAsia"/>
        </w:rPr>
        <w:t>原文が</w:t>
      </w:r>
      <w:r>
        <w:rPr>
          <w:rFonts w:hint="eastAsia"/>
        </w:rPr>
        <w:t xml:space="preserve"> include </w:t>
      </w:r>
      <w:r>
        <w:rPr>
          <w:rFonts w:hint="eastAsia"/>
        </w:rPr>
        <w:t>なので。</w:t>
      </w:r>
    </w:p>
  </w:comment>
  <w:comment w:id="45" w:author="imada" w:date="2017-11-29T10:16:00Z" w:initials="ni">
    <w:p w:rsidR="0031548D" w:rsidRDefault="0031548D">
      <w:pPr>
        <w:pStyle w:val="a5"/>
      </w:pPr>
      <w:r>
        <w:rPr>
          <w:rStyle w:val="a4"/>
        </w:rPr>
        <w:annotationRef/>
      </w:r>
      <w:r>
        <w:rPr>
          <w:rFonts w:hint="eastAsia"/>
        </w:rPr>
        <w:t>「法的」でよいと思います。</w:t>
      </w:r>
    </w:p>
  </w:comment>
  <w:comment w:id="47" w:author="imada" w:date="2017-11-29T10:16:00Z" w:initials="ni">
    <w:p w:rsidR="006F5DEB" w:rsidRDefault="006F5DEB">
      <w:pPr>
        <w:pStyle w:val="a5"/>
      </w:pPr>
      <w:r>
        <w:rPr>
          <w:rStyle w:val="a4"/>
        </w:rPr>
        <w:annotationRef/>
      </w:r>
      <w:r>
        <w:rPr>
          <w:rFonts w:hint="eastAsia"/>
        </w:rPr>
        <w:t>原文になるべく近づけました。</w:t>
      </w:r>
    </w:p>
  </w:comment>
  <w:comment w:id="53" w:author="imada" w:date="2017-11-29T10:16:00Z" w:initials="ni">
    <w:p w:rsidR="006F5DEB" w:rsidRDefault="006F5DEB">
      <w:pPr>
        <w:pStyle w:val="a5"/>
      </w:pPr>
      <w:r>
        <w:rPr>
          <w:rStyle w:val="a4"/>
        </w:rPr>
        <w:annotationRef/>
      </w:r>
      <w:r>
        <w:rPr>
          <w:rFonts w:hint="eastAsia"/>
        </w:rPr>
        <w:t>原文に</w:t>
      </w:r>
      <w:r>
        <w:rPr>
          <w:rFonts w:hint="eastAsia"/>
        </w:rPr>
        <w:t xml:space="preserve"> other </w:t>
      </w:r>
      <w:r>
        <w:rPr>
          <w:rFonts w:hint="eastAsia"/>
        </w:rPr>
        <w:t>があるので。</w:t>
      </w:r>
    </w:p>
  </w:comment>
  <w:comment w:id="57" w:author="imada" w:date="2017-11-29T10:16:00Z" w:initials="ni">
    <w:p w:rsidR="00F10B54" w:rsidRDefault="00F10B54">
      <w:pPr>
        <w:pStyle w:val="a5"/>
      </w:pPr>
      <w:r>
        <w:rPr>
          <w:rStyle w:val="a4"/>
        </w:rPr>
        <w:annotationRef/>
      </w:r>
      <w:r>
        <w:rPr>
          <w:rFonts w:hint="eastAsia"/>
        </w:rPr>
        <w:t>原文の</w:t>
      </w:r>
      <w:r>
        <w:rPr>
          <w:rFonts w:hint="eastAsia"/>
        </w:rPr>
        <w:t xml:space="preserve"> by virtue of </w:t>
      </w:r>
      <w:r>
        <w:rPr>
          <w:rFonts w:hint="eastAsia"/>
        </w:rPr>
        <w:t>の意味を考慮して変更を提案します。</w:t>
      </w:r>
    </w:p>
  </w:comment>
  <w:comment w:id="61" w:author="imada" w:date="2017-11-29T10:16:00Z" w:initials="ni">
    <w:p w:rsidR="00F10B54" w:rsidRDefault="00F10B54">
      <w:pPr>
        <w:pStyle w:val="a5"/>
      </w:pPr>
      <w:r>
        <w:rPr>
          <w:rStyle w:val="a4"/>
        </w:rPr>
        <w:annotationRef/>
      </w:r>
      <w:r>
        <w:rPr>
          <w:rFonts w:hint="eastAsia"/>
        </w:rPr>
        <w:t>結果物の後にも「の」があるので、「あなた」による、のほうが良いかもしれません。</w:t>
      </w:r>
    </w:p>
  </w:comment>
  <w:comment w:id="63" w:author="imada" w:date="2017-11-29T10:16:00Z" w:initials="ni">
    <w:p w:rsidR="00F10B54" w:rsidRDefault="00F10B54">
      <w:pPr>
        <w:pStyle w:val="a5"/>
      </w:pPr>
      <w:r>
        <w:rPr>
          <w:rStyle w:val="a4"/>
        </w:rPr>
        <w:annotationRef/>
      </w:r>
      <w:r>
        <w:rPr>
          <w:rFonts w:hint="eastAsia"/>
        </w:rPr>
        <w:t>原文の</w:t>
      </w:r>
      <w:r>
        <w:rPr>
          <w:rFonts w:hint="eastAsia"/>
        </w:rPr>
        <w:t>Use</w:t>
      </w:r>
      <w:r>
        <w:rPr>
          <w:rFonts w:hint="eastAsia"/>
        </w:rPr>
        <w:t>と</w:t>
      </w:r>
      <w:r>
        <w:rPr>
          <w:rFonts w:hint="eastAsia"/>
        </w:rPr>
        <w:t>Publication</w:t>
      </w:r>
      <w:r>
        <w:rPr>
          <w:rFonts w:hint="eastAsia"/>
        </w:rPr>
        <w:t>は、</w:t>
      </w:r>
      <w:r>
        <w:rPr>
          <w:rFonts w:hint="eastAsia"/>
        </w:rPr>
        <w:t>Results</w:t>
      </w:r>
      <w:r>
        <w:rPr>
          <w:rFonts w:hint="eastAsia"/>
        </w:rPr>
        <w:t>の使用と公開だと思います。</w:t>
      </w:r>
    </w:p>
  </w:comment>
  <w:comment w:id="67" w:author="imada" w:date="2017-11-29T10:16:00Z" w:initials="ni">
    <w:p w:rsidR="000623F2" w:rsidRDefault="000623F2">
      <w:pPr>
        <w:pStyle w:val="a5"/>
      </w:pPr>
      <w:r>
        <w:rPr>
          <w:rStyle w:val="a4"/>
        </w:rPr>
        <w:annotationRef/>
      </w:r>
      <w:r>
        <w:rPr>
          <w:rFonts w:hint="eastAsia"/>
        </w:rPr>
        <w:t>原文は</w:t>
      </w:r>
      <w:r>
        <w:rPr>
          <w:rFonts w:hint="eastAsia"/>
        </w:rPr>
        <w:t>materially</w:t>
      </w:r>
      <w:r>
        <w:rPr>
          <w:rFonts w:hint="eastAsia"/>
        </w:rPr>
        <w:t>ですが、著しくだと軽微な違反は</w:t>
      </w:r>
      <w:r>
        <w:rPr>
          <w:rFonts w:hint="eastAsia"/>
        </w:rPr>
        <w:t>OK</w:t>
      </w:r>
      <w:r>
        <w:rPr>
          <w:rFonts w:hint="eastAsia"/>
        </w:rPr>
        <w:t>のように取れるので、「実質的に」を提案します。</w:t>
      </w:r>
    </w:p>
  </w:comment>
  <w:comment w:id="75" w:author="imada" w:date="2017-11-29T10:16:00Z" w:initials="ni">
    <w:p w:rsidR="00FD79E8" w:rsidRDefault="00FD79E8">
      <w:pPr>
        <w:pStyle w:val="a5"/>
      </w:pPr>
      <w:r>
        <w:rPr>
          <w:rStyle w:val="a4"/>
        </w:rPr>
        <w:annotationRef/>
      </w:r>
      <w:r>
        <w:rPr>
          <w:rFonts w:hint="eastAsia"/>
        </w:rPr>
        <w:t>原文の</w:t>
      </w:r>
      <w:r>
        <w:rPr>
          <w:rFonts w:hint="eastAsia"/>
        </w:rPr>
        <w:t>TITLE</w:t>
      </w:r>
      <w:r>
        <w:rPr>
          <w:rFonts w:hint="eastAsia"/>
        </w:rPr>
        <w:t>は、ここでは、名称を名乗ることではなく、権利ではないでしょうか。</w:t>
      </w:r>
    </w:p>
  </w:comment>
  <w:comment w:id="78" w:author="imada" w:date="2017-11-29T10:16:00Z" w:initials="ni">
    <w:p w:rsidR="00FD79E8" w:rsidRDefault="00FD79E8">
      <w:pPr>
        <w:pStyle w:val="a5"/>
      </w:pPr>
      <w:r>
        <w:rPr>
          <w:rStyle w:val="a4"/>
        </w:rPr>
        <w:annotationRef/>
      </w:r>
      <w:r>
        <w:rPr>
          <w:rFonts w:hint="eastAsia"/>
        </w:rPr>
        <w:t>原文が</w:t>
      </w:r>
      <w:r>
        <w:rPr>
          <w:rFonts w:hint="eastAsia"/>
        </w:rPr>
        <w:t xml:space="preserve"> </w:t>
      </w:r>
      <w:r>
        <w:t>“</w:t>
      </w:r>
      <w:r>
        <w:rPr>
          <w:rFonts w:hint="eastAsia"/>
        </w:rPr>
        <w:t>will be given</w:t>
      </w:r>
      <w:r>
        <w:t>”</w:t>
      </w:r>
      <w:r>
        <w:rPr>
          <w:rFonts w:hint="eastAsia"/>
        </w:rPr>
        <w:t xml:space="preserve"> </w:t>
      </w:r>
      <w:r>
        <w:rPr>
          <w:rFonts w:hint="eastAsia"/>
        </w:rPr>
        <w:t>なので。</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游ゴシック Light">
    <w:altName w:val="ＭＳ ゴシック"/>
    <w:charset w:val="80"/>
    <w:family w:val="modern"/>
    <w:pitch w:val="variable"/>
    <w:sig w:usb0="00000000"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TimesNewRomanPSMT">
    <w:altName w:val="Arial"/>
    <w:panose1 w:val="00000000000000000000"/>
    <w:charset w:val="00"/>
    <w:family w:val="swiss"/>
    <w:notTrueType/>
    <w:pitch w:val="default"/>
    <w:sig w:usb0="00000003" w:usb1="00000000" w:usb2="00000000" w:usb3="00000000" w:csb0="00000001" w:csb1="00000000"/>
  </w:font>
  <w:font w:name="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C33"/>
    <w:rsid w:val="000623F2"/>
    <w:rsid w:val="002410F6"/>
    <w:rsid w:val="0031548D"/>
    <w:rsid w:val="003E0F2A"/>
    <w:rsid w:val="0055090A"/>
    <w:rsid w:val="00592C33"/>
    <w:rsid w:val="005A32B9"/>
    <w:rsid w:val="00602FBC"/>
    <w:rsid w:val="006F5DEB"/>
    <w:rsid w:val="00783C5F"/>
    <w:rsid w:val="00B02207"/>
    <w:rsid w:val="00B10D41"/>
    <w:rsid w:val="00B55C5D"/>
    <w:rsid w:val="00BA2BBC"/>
    <w:rsid w:val="00BF439F"/>
    <w:rsid w:val="00C74706"/>
    <w:rsid w:val="00D82245"/>
    <w:rsid w:val="00DC672D"/>
    <w:rsid w:val="00DF2EC4"/>
    <w:rsid w:val="00DF3787"/>
    <w:rsid w:val="00E36C86"/>
    <w:rsid w:val="00F10B54"/>
    <w:rsid w:val="00FD79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2207"/>
    <w:pPr>
      <w:ind w:leftChars="400" w:left="840"/>
    </w:pPr>
  </w:style>
  <w:style w:type="character" w:styleId="a4">
    <w:name w:val="annotation reference"/>
    <w:basedOn w:val="a0"/>
    <w:uiPriority w:val="99"/>
    <w:semiHidden/>
    <w:unhideWhenUsed/>
    <w:rsid w:val="00BF439F"/>
    <w:rPr>
      <w:sz w:val="18"/>
      <w:szCs w:val="18"/>
    </w:rPr>
  </w:style>
  <w:style w:type="paragraph" w:styleId="a5">
    <w:name w:val="annotation text"/>
    <w:basedOn w:val="a"/>
    <w:link w:val="a6"/>
    <w:uiPriority w:val="99"/>
    <w:semiHidden/>
    <w:unhideWhenUsed/>
    <w:rsid w:val="00BF439F"/>
    <w:pPr>
      <w:jc w:val="left"/>
    </w:pPr>
  </w:style>
  <w:style w:type="character" w:customStyle="1" w:styleId="a6">
    <w:name w:val="コメント文字列 (文字)"/>
    <w:basedOn w:val="a0"/>
    <w:link w:val="a5"/>
    <w:uiPriority w:val="99"/>
    <w:semiHidden/>
    <w:rsid w:val="00BF439F"/>
    <w:rPr>
      <w:kern w:val="2"/>
      <w:sz w:val="21"/>
      <w:szCs w:val="24"/>
    </w:rPr>
  </w:style>
  <w:style w:type="paragraph" w:styleId="a7">
    <w:name w:val="annotation subject"/>
    <w:basedOn w:val="a5"/>
    <w:next w:val="a5"/>
    <w:link w:val="a8"/>
    <w:uiPriority w:val="99"/>
    <w:semiHidden/>
    <w:unhideWhenUsed/>
    <w:rsid w:val="00BF439F"/>
    <w:rPr>
      <w:b/>
      <w:bCs/>
    </w:rPr>
  </w:style>
  <w:style w:type="character" w:customStyle="1" w:styleId="a8">
    <w:name w:val="コメント内容 (文字)"/>
    <w:basedOn w:val="a6"/>
    <w:link w:val="a7"/>
    <w:uiPriority w:val="99"/>
    <w:semiHidden/>
    <w:rsid w:val="00BF439F"/>
    <w:rPr>
      <w:b/>
      <w:bCs/>
      <w:kern w:val="2"/>
      <w:sz w:val="21"/>
      <w:szCs w:val="24"/>
    </w:rPr>
  </w:style>
  <w:style w:type="paragraph" w:styleId="a9">
    <w:name w:val="Balloon Text"/>
    <w:basedOn w:val="a"/>
    <w:link w:val="aa"/>
    <w:uiPriority w:val="99"/>
    <w:semiHidden/>
    <w:unhideWhenUsed/>
    <w:rsid w:val="00BF439F"/>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BF439F"/>
    <w:rPr>
      <w:rFonts w:asciiTheme="majorHAnsi" w:eastAsiaTheme="majorEastAsia" w:hAnsiTheme="majorHAnsi" w:cstheme="majorBidi"/>
      <w:kern w:val="2"/>
      <w:sz w:val="18"/>
      <w:szCs w:val="18"/>
    </w:rPr>
  </w:style>
  <w:style w:type="character" w:styleId="ab">
    <w:name w:val="Hyperlink"/>
    <w:basedOn w:val="a0"/>
    <w:uiPriority w:val="99"/>
    <w:unhideWhenUsed/>
    <w:rsid w:val="00783C5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2207"/>
    <w:pPr>
      <w:ind w:leftChars="400" w:left="840"/>
    </w:pPr>
  </w:style>
  <w:style w:type="character" w:styleId="a4">
    <w:name w:val="annotation reference"/>
    <w:basedOn w:val="a0"/>
    <w:uiPriority w:val="99"/>
    <w:semiHidden/>
    <w:unhideWhenUsed/>
    <w:rsid w:val="00BF439F"/>
    <w:rPr>
      <w:sz w:val="18"/>
      <w:szCs w:val="18"/>
    </w:rPr>
  </w:style>
  <w:style w:type="paragraph" w:styleId="a5">
    <w:name w:val="annotation text"/>
    <w:basedOn w:val="a"/>
    <w:link w:val="a6"/>
    <w:uiPriority w:val="99"/>
    <w:semiHidden/>
    <w:unhideWhenUsed/>
    <w:rsid w:val="00BF439F"/>
    <w:pPr>
      <w:jc w:val="left"/>
    </w:pPr>
  </w:style>
  <w:style w:type="character" w:customStyle="1" w:styleId="a6">
    <w:name w:val="コメント文字列 (文字)"/>
    <w:basedOn w:val="a0"/>
    <w:link w:val="a5"/>
    <w:uiPriority w:val="99"/>
    <w:semiHidden/>
    <w:rsid w:val="00BF439F"/>
    <w:rPr>
      <w:kern w:val="2"/>
      <w:sz w:val="21"/>
      <w:szCs w:val="24"/>
    </w:rPr>
  </w:style>
  <w:style w:type="paragraph" w:styleId="a7">
    <w:name w:val="annotation subject"/>
    <w:basedOn w:val="a5"/>
    <w:next w:val="a5"/>
    <w:link w:val="a8"/>
    <w:uiPriority w:val="99"/>
    <w:semiHidden/>
    <w:unhideWhenUsed/>
    <w:rsid w:val="00BF439F"/>
    <w:rPr>
      <w:b/>
      <w:bCs/>
    </w:rPr>
  </w:style>
  <w:style w:type="character" w:customStyle="1" w:styleId="a8">
    <w:name w:val="コメント内容 (文字)"/>
    <w:basedOn w:val="a6"/>
    <w:link w:val="a7"/>
    <w:uiPriority w:val="99"/>
    <w:semiHidden/>
    <w:rsid w:val="00BF439F"/>
    <w:rPr>
      <w:b/>
      <w:bCs/>
      <w:kern w:val="2"/>
      <w:sz w:val="21"/>
      <w:szCs w:val="24"/>
    </w:rPr>
  </w:style>
  <w:style w:type="paragraph" w:styleId="a9">
    <w:name w:val="Balloon Text"/>
    <w:basedOn w:val="a"/>
    <w:link w:val="aa"/>
    <w:uiPriority w:val="99"/>
    <w:semiHidden/>
    <w:unhideWhenUsed/>
    <w:rsid w:val="00BF439F"/>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BF439F"/>
    <w:rPr>
      <w:rFonts w:asciiTheme="majorHAnsi" w:eastAsiaTheme="majorEastAsia" w:hAnsiTheme="majorHAnsi" w:cstheme="majorBidi"/>
      <w:kern w:val="2"/>
      <w:sz w:val="18"/>
      <w:szCs w:val="18"/>
    </w:rPr>
  </w:style>
  <w:style w:type="character" w:styleId="ab">
    <w:name w:val="Hyperlink"/>
    <w:basedOn w:val="a0"/>
    <w:uiPriority w:val="99"/>
    <w:unhideWhenUsed/>
    <w:rsid w:val="00783C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8943">
      <w:bodyDiv w:val="1"/>
      <w:marLeft w:val="0"/>
      <w:marRight w:val="0"/>
      <w:marTop w:val="0"/>
      <w:marBottom w:val="0"/>
      <w:divBdr>
        <w:top w:val="none" w:sz="0" w:space="0" w:color="auto"/>
        <w:left w:val="none" w:sz="0" w:space="0" w:color="auto"/>
        <w:bottom w:val="none" w:sz="0" w:space="0" w:color="auto"/>
        <w:right w:val="none" w:sz="0" w:space="0" w:color="auto"/>
      </w:divBdr>
      <w:divsChild>
        <w:div w:id="563101424">
          <w:marLeft w:val="0"/>
          <w:marRight w:val="0"/>
          <w:marTop w:val="0"/>
          <w:marBottom w:val="0"/>
          <w:divBdr>
            <w:top w:val="none" w:sz="0" w:space="0" w:color="auto"/>
            <w:left w:val="none" w:sz="0" w:space="0" w:color="auto"/>
            <w:bottom w:val="none" w:sz="0" w:space="0" w:color="auto"/>
            <w:right w:val="none" w:sz="0" w:space="0" w:color="auto"/>
          </w:divBdr>
        </w:div>
        <w:div w:id="139662249">
          <w:marLeft w:val="0"/>
          <w:marRight w:val="0"/>
          <w:marTop w:val="0"/>
          <w:marBottom w:val="0"/>
          <w:divBdr>
            <w:top w:val="none" w:sz="0" w:space="0" w:color="auto"/>
            <w:left w:val="none" w:sz="0" w:space="0" w:color="auto"/>
            <w:bottom w:val="none" w:sz="0" w:space="0" w:color="auto"/>
            <w:right w:val="none" w:sz="0" w:space="0" w:color="auto"/>
          </w:divBdr>
        </w:div>
        <w:div w:id="1180898196">
          <w:marLeft w:val="0"/>
          <w:marRight w:val="0"/>
          <w:marTop w:val="0"/>
          <w:marBottom w:val="0"/>
          <w:divBdr>
            <w:top w:val="none" w:sz="0" w:space="0" w:color="auto"/>
            <w:left w:val="none" w:sz="0" w:space="0" w:color="auto"/>
            <w:bottom w:val="none" w:sz="0" w:space="0" w:color="auto"/>
            <w:right w:val="none" w:sz="0" w:space="0" w:color="auto"/>
          </w:divBdr>
        </w:div>
        <w:div w:id="454715765">
          <w:marLeft w:val="0"/>
          <w:marRight w:val="0"/>
          <w:marTop w:val="0"/>
          <w:marBottom w:val="0"/>
          <w:divBdr>
            <w:top w:val="none" w:sz="0" w:space="0" w:color="auto"/>
            <w:left w:val="none" w:sz="0" w:space="0" w:color="auto"/>
            <w:bottom w:val="none" w:sz="0" w:space="0" w:color="auto"/>
            <w:right w:val="none" w:sz="0" w:space="0" w:color="auto"/>
          </w:divBdr>
        </w:div>
        <w:div w:id="1634214841">
          <w:marLeft w:val="0"/>
          <w:marRight w:val="0"/>
          <w:marTop w:val="0"/>
          <w:marBottom w:val="0"/>
          <w:divBdr>
            <w:top w:val="none" w:sz="0" w:space="0" w:color="auto"/>
            <w:left w:val="none" w:sz="0" w:space="0" w:color="auto"/>
            <w:bottom w:val="none" w:sz="0" w:space="0" w:color="auto"/>
            <w:right w:val="none" w:sz="0" w:space="0" w:color="auto"/>
          </w:divBdr>
        </w:div>
        <w:div w:id="1954093036">
          <w:marLeft w:val="0"/>
          <w:marRight w:val="0"/>
          <w:marTop w:val="0"/>
          <w:marBottom w:val="0"/>
          <w:divBdr>
            <w:top w:val="none" w:sz="0" w:space="0" w:color="auto"/>
            <w:left w:val="none" w:sz="0" w:space="0" w:color="auto"/>
            <w:bottom w:val="none" w:sz="0" w:space="0" w:color="auto"/>
            <w:right w:val="none" w:sz="0" w:space="0" w:color="auto"/>
          </w:divBdr>
        </w:div>
        <w:div w:id="1163005113">
          <w:marLeft w:val="0"/>
          <w:marRight w:val="0"/>
          <w:marTop w:val="0"/>
          <w:marBottom w:val="0"/>
          <w:divBdr>
            <w:top w:val="none" w:sz="0" w:space="0" w:color="auto"/>
            <w:left w:val="none" w:sz="0" w:space="0" w:color="auto"/>
            <w:bottom w:val="none" w:sz="0" w:space="0" w:color="auto"/>
            <w:right w:val="none" w:sz="0" w:space="0" w:color="auto"/>
          </w:divBdr>
        </w:div>
        <w:div w:id="451827416">
          <w:marLeft w:val="0"/>
          <w:marRight w:val="0"/>
          <w:marTop w:val="0"/>
          <w:marBottom w:val="0"/>
          <w:divBdr>
            <w:top w:val="none" w:sz="0" w:space="0" w:color="auto"/>
            <w:left w:val="none" w:sz="0" w:space="0" w:color="auto"/>
            <w:bottom w:val="none" w:sz="0" w:space="0" w:color="auto"/>
            <w:right w:val="none" w:sz="0" w:space="0" w:color="auto"/>
          </w:divBdr>
        </w:div>
        <w:div w:id="1180923503">
          <w:marLeft w:val="0"/>
          <w:marRight w:val="0"/>
          <w:marTop w:val="0"/>
          <w:marBottom w:val="0"/>
          <w:divBdr>
            <w:top w:val="none" w:sz="0" w:space="0" w:color="auto"/>
            <w:left w:val="none" w:sz="0" w:space="0" w:color="auto"/>
            <w:bottom w:val="none" w:sz="0" w:space="0" w:color="auto"/>
            <w:right w:val="none" w:sz="0" w:space="0" w:color="auto"/>
          </w:divBdr>
        </w:div>
        <w:div w:id="730233750">
          <w:marLeft w:val="0"/>
          <w:marRight w:val="0"/>
          <w:marTop w:val="0"/>
          <w:marBottom w:val="0"/>
          <w:divBdr>
            <w:top w:val="none" w:sz="0" w:space="0" w:color="auto"/>
            <w:left w:val="none" w:sz="0" w:space="0" w:color="auto"/>
            <w:bottom w:val="none" w:sz="0" w:space="0" w:color="auto"/>
            <w:right w:val="none" w:sz="0" w:space="0" w:color="auto"/>
          </w:divBdr>
        </w:div>
        <w:div w:id="1201670947">
          <w:marLeft w:val="0"/>
          <w:marRight w:val="0"/>
          <w:marTop w:val="0"/>
          <w:marBottom w:val="0"/>
          <w:divBdr>
            <w:top w:val="none" w:sz="0" w:space="0" w:color="auto"/>
            <w:left w:val="none" w:sz="0" w:space="0" w:color="auto"/>
            <w:bottom w:val="none" w:sz="0" w:space="0" w:color="auto"/>
            <w:right w:val="none" w:sz="0" w:space="0" w:color="auto"/>
          </w:divBdr>
        </w:div>
        <w:div w:id="1324898015">
          <w:marLeft w:val="0"/>
          <w:marRight w:val="0"/>
          <w:marTop w:val="0"/>
          <w:marBottom w:val="0"/>
          <w:divBdr>
            <w:top w:val="none" w:sz="0" w:space="0" w:color="auto"/>
            <w:left w:val="none" w:sz="0" w:space="0" w:color="auto"/>
            <w:bottom w:val="none" w:sz="0" w:space="0" w:color="auto"/>
            <w:right w:val="none" w:sz="0" w:space="0" w:color="auto"/>
          </w:divBdr>
        </w:div>
        <w:div w:id="1365135336">
          <w:marLeft w:val="0"/>
          <w:marRight w:val="0"/>
          <w:marTop w:val="0"/>
          <w:marBottom w:val="0"/>
          <w:divBdr>
            <w:top w:val="none" w:sz="0" w:space="0" w:color="auto"/>
            <w:left w:val="none" w:sz="0" w:space="0" w:color="auto"/>
            <w:bottom w:val="none" w:sz="0" w:space="0" w:color="auto"/>
            <w:right w:val="none" w:sz="0" w:space="0" w:color="auto"/>
          </w:divBdr>
        </w:div>
        <w:div w:id="314919273">
          <w:marLeft w:val="0"/>
          <w:marRight w:val="0"/>
          <w:marTop w:val="0"/>
          <w:marBottom w:val="0"/>
          <w:divBdr>
            <w:top w:val="none" w:sz="0" w:space="0" w:color="auto"/>
            <w:left w:val="none" w:sz="0" w:space="0" w:color="auto"/>
            <w:bottom w:val="none" w:sz="0" w:space="0" w:color="auto"/>
            <w:right w:val="none" w:sz="0" w:space="0" w:color="auto"/>
          </w:divBdr>
        </w:div>
        <w:div w:id="1573150933">
          <w:marLeft w:val="0"/>
          <w:marRight w:val="0"/>
          <w:marTop w:val="0"/>
          <w:marBottom w:val="0"/>
          <w:divBdr>
            <w:top w:val="none" w:sz="0" w:space="0" w:color="auto"/>
            <w:left w:val="none" w:sz="0" w:space="0" w:color="auto"/>
            <w:bottom w:val="none" w:sz="0" w:space="0" w:color="auto"/>
            <w:right w:val="none" w:sz="0" w:space="0" w:color="auto"/>
          </w:divBdr>
        </w:div>
        <w:div w:id="1915973738">
          <w:marLeft w:val="0"/>
          <w:marRight w:val="0"/>
          <w:marTop w:val="0"/>
          <w:marBottom w:val="0"/>
          <w:divBdr>
            <w:top w:val="none" w:sz="0" w:space="0" w:color="auto"/>
            <w:left w:val="none" w:sz="0" w:space="0" w:color="auto"/>
            <w:bottom w:val="none" w:sz="0" w:space="0" w:color="auto"/>
            <w:right w:val="none" w:sz="0" w:space="0" w:color="auto"/>
          </w:divBdr>
        </w:div>
        <w:div w:id="1167790047">
          <w:marLeft w:val="0"/>
          <w:marRight w:val="0"/>
          <w:marTop w:val="0"/>
          <w:marBottom w:val="0"/>
          <w:divBdr>
            <w:top w:val="none" w:sz="0" w:space="0" w:color="auto"/>
            <w:left w:val="none" w:sz="0" w:space="0" w:color="auto"/>
            <w:bottom w:val="none" w:sz="0" w:space="0" w:color="auto"/>
            <w:right w:val="none" w:sz="0" w:space="0" w:color="auto"/>
          </w:divBdr>
        </w:div>
        <w:div w:id="1881940177">
          <w:marLeft w:val="0"/>
          <w:marRight w:val="0"/>
          <w:marTop w:val="0"/>
          <w:marBottom w:val="0"/>
          <w:divBdr>
            <w:top w:val="none" w:sz="0" w:space="0" w:color="auto"/>
            <w:left w:val="none" w:sz="0" w:space="0" w:color="auto"/>
            <w:bottom w:val="none" w:sz="0" w:space="0" w:color="auto"/>
            <w:right w:val="none" w:sz="0" w:space="0" w:color="auto"/>
          </w:divBdr>
        </w:div>
        <w:div w:id="2090733124">
          <w:marLeft w:val="0"/>
          <w:marRight w:val="0"/>
          <w:marTop w:val="0"/>
          <w:marBottom w:val="0"/>
          <w:divBdr>
            <w:top w:val="none" w:sz="0" w:space="0" w:color="auto"/>
            <w:left w:val="none" w:sz="0" w:space="0" w:color="auto"/>
            <w:bottom w:val="none" w:sz="0" w:space="0" w:color="auto"/>
            <w:right w:val="none" w:sz="0" w:space="0" w:color="auto"/>
          </w:divBdr>
        </w:div>
        <w:div w:id="1305424717">
          <w:marLeft w:val="0"/>
          <w:marRight w:val="0"/>
          <w:marTop w:val="0"/>
          <w:marBottom w:val="0"/>
          <w:divBdr>
            <w:top w:val="none" w:sz="0" w:space="0" w:color="auto"/>
            <w:left w:val="none" w:sz="0" w:space="0" w:color="auto"/>
            <w:bottom w:val="none" w:sz="0" w:space="0" w:color="auto"/>
            <w:right w:val="none" w:sz="0" w:space="0" w:color="auto"/>
          </w:divBdr>
        </w:div>
        <w:div w:id="656737063">
          <w:marLeft w:val="0"/>
          <w:marRight w:val="0"/>
          <w:marTop w:val="0"/>
          <w:marBottom w:val="0"/>
          <w:divBdr>
            <w:top w:val="none" w:sz="0" w:space="0" w:color="auto"/>
            <w:left w:val="none" w:sz="0" w:space="0" w:color="auto"/>
            <w:bottom w:val="none" w:sz="0" w:space="0" w:color="auto"/>
            <w:right w:val="none" w:sz="0" w:space="0" w:color="auto"/>
          </w:divBdr>
        </w:div>
        <w:div w:id="1930692039">
          <w:marLeft w:val="0"/>
          <w:marRight w:val="0"/>
          <w:marTop w:val="0"/>
          <w:marBottom w:val="0"/>
          <w:divBdr>
            <w:top w:val="none" w:sz="0" w:space="0" w:color="auto"/>
            <w:left w:val="none" w:sz="0" w:space="0" w:color="auto"/>
            <w:bottom w:val="none" w:sz="0" w:space="0" w:color="auto"/>
            <w:right w:val="none" w:sz="0" w:space="0" w:color="auto"/>
          </w:divBdr>
        </w:div>
        <w:div w:id="897059076">
          <w:marLeft w:val="0"/>
          <w:marRight w:val="0"/>
          <w:marTop w:val="0"/>
          <w:marBottom w:val="0"/>
          <w:divBdr>
            <w:top w:val="none" w:sz="0" w:space="0" w:color="auto"/>
            <w:left w:val="none" w:sz="0" w:space="0" w:color="auto"/>
            <w:bottom w:val="none" w:sz="0" w:space="0" w:color="auto"/>
            <w:right w:val="none" w:sz="0" w:space="0" w:color="auto"/>
          </w:divBdr>
        </w:div>
        <w:div w:id="1461222419">
          <w:marLeft w:val="0"/>
          <w:marRight w:val="0"/>
          <w:marTop w:val="0"/>
          <w:marBottom w:val="0"/>
          <w:divBdr>
            <w:top w:val="none" w:sz="0" w:space="0" w:color="auto"/>
            <w:left w:val="none" w:sz="0" w:space="0" w:color="auto"/>
            <w:bottom w:val="none" w:sz="0" w:space="0" w:color="auto"/>
            <w:right w:val="none" w:sz="0" w:space="0" w:color="auto"/>
          </w:divBdr>
        </w:div>
        <w:div w:id="557323580">
          <w:marLeft w:val="0"/>
          <w:marRight w:val="0"/>
          <w:marTop w:val="0"/>
          <w:marBottom w:val="0"/>
          <w:divBdr>
            <w:top w:val="none" w:sz="0" w:space="0" w:color="auto"/>
            <w:left w:val="none" w:sz="0" w:space="0" w:color="auto"/>
            <w:bottom w:val="none" w:sz="0" w:space="0" w:color="auto"/>
            <w:right w:val="none" w:sz="0" w:space="0" w:color="auto"/>
          </w:divBdr>
        </w:div>
        <w:div w:id="757794170">
          <w:marLeft w:val="0"/>
          <w:marRight w:val="0"/>
          <w:marTop w:val="0"/>
          <w:marBottom w:val="0"/>
          <w:divBdr>
            <w:top w:val="none" w:sz="0" w:space="0" w:color="auto"/>
            <w:left w:val="none" w:sz="0" w:space="0" w:color="auto"/>
            <w:bottom w:val="none" w:sz="0" w:space="0" w:color="auto"/>
            <w:right w:val="none" w:sz="0" w:space="0" w:color="auto"/>
          </w:divBdr>
        </w:div>
        <w:div w:id="645478511">
          <w:marLeft w:val="0"/>
          <w:marRight w:val="0"/>
          <w:marTop w:val="0"/>
          <w:marBottom w:val="0"/>
          <w:divBdr>
            <w:top w:val="none" w:sz="0" w:space="0" w:color="auto"/>
            <w:left w:val="none" w:sz="0" w:space="0" w:color="auto"/>
            <w:bottom w:val="none" w:sz="0" w:space="0" w:color="auto"/>
            <w:right w:val="none" w:sz="0" w:space="0" w:color="auto"/>
          </w:divBdr>
        </w:div>
        <w:div w:id="542324119">
          <w:marLeft w:val="0"/>
          <w:marRight w:val="0"/>
          <w:marTop w:val="0"/>
          <w:marBottom w:val="0"/>
          <w:divBdr>
            <w:top w:val="none" w:sz="0" w:space="0" w:color="auto"/>
            <w:left w:val="none" w:sz="0" w:space="0" w:color="auto"/>
            <w:bottom w:val="none" w:sz="0" w:space="0" w:color="auto"/>
            <w:right w:val="none" w:sz="0" w:space="0" w:color="auto"/>
          </w:divBdr>
        </w:div>
        <w:div w:id="1809590761">
          <w:marLeft w:val="0"/>
          <w:marRight w:val="0"/>
          <w:marTop w:val="0"/>
          <w:marBottom w:val="0"/>
          <w:divBdr>
            <w:top w:val="none" w:sz="0" w:space="0" w:color="auto"/>
            <w:left w:val="none" w:sz="0" w:space="0" w:color="auto"/>
            <w:bottom w:val="none" w:sz="0" w:space="0" w:color="auto"/>
            <w:right w:val="none" w:sz="0" w:space="0" w:color="auto"/>
          </w:divBdr>
        </w:div>
        <w:div w:id="1445542090">
          <w:marLeft w:val="0"/>
          <w:marRight w:val="0"/>
          <w:marTop w:val="0"/>
          <w:marBottom w:val="0"/>
          <w:divBdr>
            <w:top w:val="none" w:sz="0" w:space="0" w:color="auto"/>
            <w:left w:val="none" w:sz="0" w:space="0" w:color="auto"/>
            <w:bottom w:val="none" w:sz="0" w:space="0" w:color="auto"/>
            <w:right w:val="none" w:sz="0" w:space="0" w:color="auto"/>
          </w:divBdr>
        </w:div>
        <w:div w:id="1122308441">
          <w:marLeft w:val="0"/>
          <w:marRight w:val="0"/>
          <w:marTop w:val="0"/>
          <w:marBottom w:val="0"/>
          <w:divBdr>
            <w:top w:val="none" w:sz="0" w:space="0" w:color="auto"/>
            <w:left w:val="none" w:sz="0" w:space="0" w:color="auto"/>
            <w:bottom w:val="none" w:sz="0" w:space="0" w:color="auto"/>
            <w:right w:val="none" w:sz="0" w:space="0" w:color="auto"/>
          </w:divBdr>
        </w:div>
        <w:div w:id="482739282">
          <w:marLeft w:val="0"/>
          <w:marRight w:val="0"/>
          <w:marTop w:val="0"/>
          <w:marBottom w:val="0"/>
          <w:divBdr>
            <w:top w:val="none" w:sz="0" w:space="0" w:color="auto"/>
            <w:left w:val="none" w:sz="0" w:space="0" w:color="auto"/>
            <w:bottom w:val="none" w:sz="0" w:space="0" w:color="auto"/>
            <w:right w:val="none" w:sz="0" w:space="0" w:color="auto"/>
          </w:divBdr>
        </w:div>
        <w:div w:id="970985213">
          <w:marLeft w:val="0"/>
          <w:marRight w:val="0"/>
          <w:marTop w:val="0"/>
          <w:marBottom w:val="0"/>
          <w:divBdr>
            <w:top w:val="none" w:sz="0" w:space="0" w:color="auto"/>
            <w:left w:val="none" w:sz="0" w:space="0" w:color="auto"/>
            <w:bottom w:val="none" w:sz="0" w:space="0" w:color="auto"/>
            <w:right w:val="none" w:sz="0" w:space="0" w:color="auto"/>
          </w:divBdr>
        </w:div>
        <w:div w:id="148451304">
          <w:marLeft w:val="0"/>
          <w:marRight w:val="0"/>
          <w:marTop w:val="0"/>
          <w:marBottom w:val="0"/>
          <w:divBdr>
            <w:top w:val="none" w:sz="0" w:space="0" w:color="auto"/>
            <w:left w:val="none" w:sz="0" w:space="0" w:color="auto"/>
            <w:bottom w:val="none" w:sz="0" w:space="0" w:color="auto"/>
            <w:right w:val="none" w:sz="0" w:space="0" w:color="auto"/>
          </w:divBdr>
        </w:div>
        <w:div w:id="1919707996">
          <w:marLeft w:val="0"/>
          <w:marRight w:val="0"/>
          <w:marTop w:val="0"/>
          <w:marBottom w:val="0"/>
          <w:divBdr>
            <w:top w:val="none" w:sz="0" w:space="0" w:color="auto"/>
            <w:left w:val="none" w:sz="0" w:space="0" w:color="auto"/>
            <w:bottom w:val="none" w:sz="0" w:space="0" w:color="auto"/>
            <w:right w:val="none" w:sz="0" w:space="0" w:color="auto"/>
          </w:divBdr>
        </w:div>
        <w:div w:id="1091510108">
          <w:marLeft w:val="0"/>
          <w:marRight w:val="0"/>
          <w:marTop w:val="0"/>
          <w:marBottom w:val="0"/>
          <w:divBdr>
            <w:top w:val="none" w:sz="0" w:space="0" w:color="auto"/>
            <w:left w:val="none" w:sz="0" w:space="0" w:color="auto"/>
            <w:bottom w:val="none" w:sz="0" w:space="0" w:color="auto"/>
            <w:right w:val="none" w:sz="0" w:space="0" w:color="auto"/>
          </w:divBdr>
        </w:div>
        <w:div w:id="330765006">
          <w:marLeft w:val="0"/>
          <w:marRight w:val="0"/>
          <w:marTop w:val="0"/>
          <w:marBottom w:val="0"/>
          <w:divBdr>
            <w:top w:val="none" w:sz="0" w:space="0" w:color="auto"/>
            <w:left w:val="none" w:sz="0" w:space="0" w:color="auto"/>
            <w:bottom w:val="none" w:sz="0" w:space="0" w:color="auto"/>
            <w:right w:val="none" w:sz="0" w:space="0" w:color="auto"/>
          </w:divBdr>
        </w:div>
        <w:div w:id="1691494227">
          <w:marLeft w:val="0"/>
          <w:marRight w:val="0"/>
          <w:marTop w:val="0"/>
          <w:marBottom w:val="0"/>
          <w:divBdr>
            <w:top w:val="none" w:sz="0" w:space="0" w:color="auto"/>
            <w:left w:val="none" w:sz="0" w:space="0" w:color="auto"/>
            <w:bottom w:val="none" w:sz="0" w:space="0" w:color="auto"/>
            <w:right w:val="none" w:sz="0" w:space="0" w:color="auto"/>
          </w:divBdr>
        </w:div>
        <w:div w:id="555358876">
          <w:marLeft w:val="0"/>
          <w:marRight w:val="0"/>
          <w:marTop w:val="0"/>
          <w:marBottom w:val="0"/>
          <w:divBdr>
            <w:top w:val="none" w:sz="0" w:space="0" w:color="auto"/>
            <w:left w:val="none" w:sz="0" w:space="0" w:color="auto"/>
            <w:bottom w:val="none" w:sz="0" w:space="0" w:color="auto"/>
            <w:right w:val="none" w:sz="0" w:space="0" w:color="auto"/>
          </w:divBdr>
        </w:div>
        <w:div w:id="1682968651">
          <w:marLeft w:val="0"/>
          <w:marRight w:val="0"/>
          <w:marTop w:val="0"/>
          <w:marBottom w:val="0"/>
          <w:divBdr>
            <w:top w:val="none" w:sz="0" w:space="0" w:color="auto"/>
            <w:left w:val="none" w:sz="0" w:space="0" w:color="auto"/>
            <w:bottom w:val="none" w:sz="0" w:space="0" w:color="auto"/>
            <w:right w:val="none" w:sz="0" w:space="0" w:color="auto"/>
          </w:divBdr>
        </w:div>
        <w:div w:id="214582121">
          <w:marLeft w:val="0"/>
          <w:marRight w:val="0"/>
          <w:marTop w:val="0"/>
          <w:marBottom w:val="0"/>
          <w:divBdr>
            <w:top w:val="none" w:sz="0" w:space="0" w:color="auto"/>
            <w:left w:val="none" w:sz="0" w:space="0" w:color="auto"/>
            <w:bottom w:val="none" w:sz="0" w:space="0" w:color="auto"/>
            <w:right w:val="none" w:sz="0" w:space="0" w:color="auto"/>
          </w:divBdr>
        </w:div>
        <w:div w:id="699740307">
          <w:marLeft w:val="0"/>
          <w:marRight w:val="0"/>
          <w:marTop w:val="0"/>
          <w:marBottom w:val="0"/>
          <w:divBdr>
            <w:top w:val="none" w:sz="0" w:space="0" w:color="auto"/>
            <w:left w:val="none" w:sz="0" w:space="0" w:color="auto"/>
            <w:bottom w:val="none" w:sz="0" w:space="0" w:color="auto"/>
            <w:right w:val="none" w:sz="0" w:space="0" w:color="auto"/>
          </w:divBdr>
        </w:div>
        <w:div w:id="246505712">
          <w:marLeft w:val="0"/>
          <w:marRight w:val="0"/>
          <w:marTop w:val="0"/>
          <w:marBottom w:val="0"/>
          <w:divBdr>
            <w:top w:val="none" w:sz="0" w:space="0" w:color="auto"/>
            <w:left w:val="none" w:sz="0" w:space="0" w:color="auto"/>
            <w:bottom w:val="none" w:sz="0" w:space="0" w:color="auto"/>
            <w:right w:val="none" w:sz="0" w:space="0" w:color="auto"/>
          </w:divBdr>
        </w:div>
        <w:div w:id="91127100">
          <w:marLeft w:val="0"/>
          <w:marRight w:val="0"/>
          <w:marTop w:val="0"/>
          <w:marBottom w:val="0"/>
          <w:divBdr>
            <w:top w:val="none" w:sz="0" w:space="0" w:color="auto"/>
            <w:left w:val="none" w:sz="0" w:space="0" w:color="auto"/>
            <w:bottom w:val="none" w:sz="0" w:space="0" w:color="auto"/>
            <w:right w:val="none" w:sz="0" w:space="0" w:color="auto"/>
          </w:divBdr>
        </w:div>
        <w:div w:id="171336746">
          <w:marLeft w:val="0"/>
          <w:marRight w:val="0"/>
          <w:marTop w:val="0"/>
          <w:marBottom w:val="0"/>
          <w:divBdr>
            <w:top w:val="none" w:sz="0" w:space="0" w:color="auto"/>
            <w:left w:val="none" w:sz="0" w:space="0" w:color="auto"/>
            <w:bottom w:val="none" w:sz="0" w:space="0" w:color="auto"/>
            <w:right w:val="none" w:sz="0" w:space="0" w:color="auto"/>
          </w:divBdr>
        </w:div>
        <w:div w:id="1419212256">
          <w:marLeft w:val="0"/>
          <w:marRight w:val="0"/>
          <w:marTop w:val="0"/>
          <w:marBottom w:val="0"/>
          <w:divBdr>
            <w:top w:val="none" w:sz="0" w:space="0" w:color="auto"/>
            <w:left w:val="none" w:sz="0" w:space="0" w:color="auto"/>
            <w:bottom w:val="none" w:sz="0" w:space="0" w:color="auto"/>
            <w:right w:val="none" w:sz="0" w:space="0" w:color="auto"/>
          </w:divBdr>
        </w:div>
        <w:div w:id="963727659">
          <w:marLeft w:val="0"/>
          <w:marRight w:val="0"/>
          <w:marTop w:val="0"/>
          <w:marBottom w:val="0"/>
          <w:divBdr>
            <w:top w:val="none" w:sz="0" w:space="0" w:color="auto"/>
            <w:left w:val="none" w:sz="0" w:space="0" w:color="auto"/>
            <w:bottom w:val="none" w:sz="0" w:space="0" w:color="auto"/>
            <w:right w:val="none" w:sz="0" w:space="0" w:color="auto"/>
          </w:divBdr>
        </w:div>
        <w:div w:id="2049911897">
          <w:marLeft w:val="0"/>
          <w:marRight w:val="0"/>
          <w:marTop w:val="0"/>
          <w:marBottom w:val="0"/>
          <w:divBdr>
            <w:top w:val="none" w:sz="0" w:space="0" w:color="auto"/>
            <w:left w:val="none" w:sz="0" w:space="0" w:color="auto"/>
            <w:bottom w:val="none" w:sz="0" w:space="0" w:color="auto"/>
            <w:right w:val="none" w:sz="0" w:space="0" w:color="auto"/>
          </w:divBdr>
        </w:div>
        <w:div w:id="2017150387">
          <w:marLeft w:val="0"/>
          <w:marRight w:val="0"/>
          <w:marTop w:val="0"/>
          <w:marBottom w:val="0"/>
          <w:divBdr>
            <w:top w:val="none" w:sz="0" w:space="0" w:color="auto"/>
            <w:left w:val="none" w:sz="0" w:space="0" w:color="auto"/>
            <w:bottom w:val="none" w:sz="0" w:space="0" w:color="auto"/>
            <w:right w:val="none" w:sz="0" w:space="0" w:color="auto"/>
          </w:divBdr>
        </w:div>
        <w:div w:id="1880819883">
          <w:marLeft w:val="0"/>
          <w:marRight w:val="0"/>
          <w:marTop w:val="0"/>
          <w:marBottom w:val="0"/>
          <w:divBdr>
            <w:top w:val="none" w:sz="0" w:space="0" w:color="auto"/>
            <w:left w:val="none" w:sz="0" w:space="0" w:color="auto"/>
            <w:bottom w:val="none" w:sz="0" w:space="0" w:color="auto"/>
            <w:right w:val="none" w:sz="0" w:space="0" w:color="auto"/>
          </w:divBdr>
        </w:div>
        <w:div w:id="340426549">
          <w:marLeft w:val="0"/>
          <w:marRight w:val="0"/>
          <w:marTop w:val="0"/>
          <w:marBottom w:val="0"/>
          <w:divBdr>
            <w:top w:val="none" w:sz="0" w:space="0" w:color="auto"/>
            <w:left w:val="none" w:sz="0" w:space="0" w:color="auto"/>
            <w:bottom w:val="none" w:sz="0" w:space="0" w:color="auto"/>
            <w:right w:val="none" w:sz="0" w:space="0" w:color="auto"/>
          </w:divBdr>
        </w:div>
        <w:div w:id="946623671">
          <w:marLeft w:val="0"/>
          <w:marRight w:val="0"/>
          <w:marTop w:val="0"/>
          <w:marBottom w:val="0"/>
          <w:divBdr>
            <w:top w:val="none" w:sz="0" w:space="0" w:color="auto"/>
            <w:left w:val="none" w:sz="0" w:space="0" w:color="auto"/>
            <w:bottom w:val="none" w:sz="0" w:space="0" w:color="auto"/>
            <w:right w:val="none" w:sz="0" w:space="0" w:color="auto"/>
          </w:divBdr>
        </w:div>
        <w:div w:id="593175248">
          <w:marLeft w:val="0"/>
          <w:marRight w:val="0"/>
          <w:marTop w:val="0"/>
          <w:marBottom w:val="0"/>
          <w:divBdr>
            <w:top w:val="none" w:sz="0" w:space="0" w:color="auto"/>
            <w:left w:val="none" w:sz="0" w:space="0" w:color="auto"/>
            <w:bottom w:val="none" w:sz="0" w:space="0" w:color="auto"/>
            <w:right w:val="none" w:sz="0" w:space="0" w:color="auto"/>
          </w:divBdr>
        </w:div>
        <w:div w:id="280914699">
          <w:marLeft w:val="0"/>
          <w:marRight w:val="0"/>
          <w:marTop w:val="0"/>
          <w:marBottom w:val="0"/>
          <w:divBdr>
            <w:top w:val="none" w:sz="0" w:space="0" w:color="auto"/>
            <w:left w:val="none" w:sz="0" w:space="0" w:color="auto"/>
            <w:bottom w:val="none" w:sz="0" w:space="0" w:color="auto"/>
            <w:right w:val="none" w:sz="0" w:space="0" w:color="auto"/>
          </w:divBdr>
        </w:div>
        <w:div w:id="951594807">
          <w:marLeft w:val="0"/>
          <w:marRight w:val="0"/>
          <w:marTop w:val="0"/>
          <w:marBottom w:val="0"/>
          <w:divBdr>
            <w:top w:val="none" w:sz="0" w:space="0" w:color="auto"/>
            <w:left w:val="none" w:sz="0" w:space="0" w:color="auto"/>
            <w:bottom w:val="none" w:sz="0" w:space="0" w:color="auto"/>
            <w:right w:val="none" w:sz="0" w:space="0" w:color="auto"/>
          </w:divBdr>
        </w:div>
        <w:div w:id="1646660713">
          <w:marLeft w:val="0"/>
          <w:marRight w:val="0"/>
          <w:marTop w:val="0"/>
          <w:marBottom w:val="0"/>
          <w:divBdr>
            <w:top w:val="none" w:sz="0" w:space="0" w:color="auto"/>
            <w:left w:val="none" w:sz="0" w:space="0" w:color="auto"/>
            <w:bottom w:val="none" w:sz="0" w:space="0" w:color="auto"/>
            <w:right w:val="none" w:sz="0" w:space="0" w:color="auto"/>
          </w:divBdr>
        </w:div>
        <w:div w:id="740753637">
          <w:marLeft w:val="0"/>
          <w:marRight w:val="0"/>
          <w:marTop w:val="0"/>
          <w:marBottom w:val="0"/>
          <w:divBdr>
            <w:top w:val="none" w:sz="0" w:space="0" w:color="auto"/>
            <w:left w:val="none" w:sz="0" w:space="0" w:color="auto"/>
            <w:bottom w:val="none" w:sz="0" w:space="0" w:color="auto"/>
            <w:right w:val="none" w:sz="0" w:space="0" w:color="auto"/>
          </w:divBdr>
        </w:div>
        <w:div w:id="1598558501">
          <w:marLeft w:val="0"/>
          <w:marRight w:val="0"/>
          <w:marTop w:val="0"/>
          <w:marBottom w:val="0"/>
          <w:divBdr>
            <w:top w:val="none" w:sz="0" w:space="0" w:color="auto"/>
            <w:left w:val="none" w:sz="0" w:space="0" w:color="auto"/>
            <w:bottom w:val="none" w:sz="0" w:space="0" w:color="auto"/>
            <w:right w:val="none" w:sz="0" w:space="0" w:color="auto"/>
          </w:divBdr>
        </w:div>
        <w:div w:id="917136298">
          <w:marLeft w:val="0"/>
          <w:marRight w:val="0"/>
          <w:marTop w:val="0"/>
          <w:marBottom w:val="0"/>
          <w:divBdr>
            <w:top w:val="none" w:sz="0" w:space="0" w:color="auto"/>
            <w:left w:val="none" w:sz="0" w:space="0" w:color="auto"/>
            <w:bottom w:val="none" w:sz="0" w:space="0" w:color="auto"/>
            <w:right w:val="none" w:sz="0" w:space="0" w:color="auto"/>
          </w:divBdr>
        </w:div>
        <w:div w:id="526482864">
          <w:marLeft w:val="0"/>
          <w:marRight w:val="0"/>
          <w:marTop w:val="0"/>
          <w:marBottom w:val="0"/>
          <w:divBdr>
            <w:top w:val="none" w:sz="0" w:space="0" w:color="auto"/>
            <w:left w:val="none" w:sz="0" w:space="0" w:color="auto"/>
            <w:bottom w:val="none" w:sz="0" w:space="0" w:color="auto"/>
            <w:right w:val="none" w:sz="0" w:space="0" w:color="auto"/>
          </w:divBdr>
        </w:div>
        <w:div w:id="1914662205">
          <w:marLeft w:val="0"/>
          <w:marRight w:val="0"/>
          <w:marTop w:val="0"/>
          <w:marBottom w:val="0"/>
          <w:divBdr>
            <w:top w:val="none" w:sz="0" w:space="0" w:color="auto"/>
            <w:left w:val="none" w:sz="0" w:space="0" w:color="auto"/>
            <w:bottom w:val="none" w:sz="0" w:space="0" w:color="auto"/>
            <w:right w:val="none" w:sz="0" w:space="0" w:color="auto"/>
          </w:divBdr>
        </w:div>
        <w:div w:id="1931038267">
          <w:marLeft w:val="0"/>
          <w:marRight w:val="0"/>
          <w:marTop w:val="0"/>
          <w:marBottom w:val="0"/>
          <w:divBdr>
            <w:top w:val="none" w:sz="0" w:space="0" w:color="auto"/>
            <w:left w:val="none" w:sz="0" w:space="0" w:color="auto"/>
            <w:bottom w:val="none" w:sz="0" w:space="0" w:color="auto"/>
            <w:right w:val="none" w:sz="0" w:space="0" w:color="auto"/>
          </w:divBdr>
        </w:div>
        <w:div w:id="1414543243">
          <w:marLeft w:val="0"/>
          <w:marRight w:val="0"/>
          <w:marTop w:val="0"/>
          <w:marBottom w:val="0"/>
          <w:divBdr>
            <w:top w:val="none" w:sz="0" w:space="0" w:color="auto"/>
            <w:left w:val="none" w:sz="0" w:space="0" w:color="auto"/>
            <w:bottom w:val="none" w:sz="0" w:space="0" w:color="auto"/>
            <w:right w:val="none" w:sz="0" w:space="0" w:color="auto"/>
          </w:divBdr>
        </w:div>
        <w:div w:id="1668439026">
          <w:marLeft w:val="0"/>
          <w:marRight w:val="0"/>
          <w:marTop w:val="0"/>
          <w:marBottom w:val="0"/>
          <w:divBdr>
            <w:top w:val="none" w:sz="0" w:space="0" w:color="auto"/>
            <w:left w:val="none" w:sz="0" w:space="0" w:color="auto"/>
            <w:bottom w:val="none" w:sz="0" w:space="0" w:color="auto"/>
            <w:right w:val="none" w:sz="0" w:space="0" w:color="auto"/>
          </w:divBdr>
        </w:div>
        <w:div w:id="90711486">
          <w:marLeft w:val="0"/>
          <w:marRight w:val="0"/>
          <w:marTop w:val="0"/>
          <w:marBottom w:val="0"/>
          <w:divBdr>
            <w:top w:val="none" w:sz="0" w:space="0" w:color="auto"/>
            <w:left w:val="none" w:sz="0" w:space="0" w:color="auto"/>
            <w:bottom w:val="none" w:sz="0" w:space="0" w:color="auto"/>
            <w:right w:val="none" w:sz="0" w:space="0" w:color="auto"/>
          </w:divBdr>
        </w:div>
        <w:div w:id="1942564543">
          <w:marLeft w:val="0"/>
          <w:marRight w:val="0"/>
          <w:marTop w:val="0"/>
          <w:marBottom w:val="0"/>
          <w:divBdr>
            <w:top w:val="none" w:sz="0" w:space="0" w:color="auto"/>
            <w:left w:val="none" w:sz="0" w:space="0" w:color="auto"/>
            <w:bottom w:val="none" w:sz="0" w:space="0" w:color="auto"/>
            <w:right w:val="none" w:sz="0" w:space="0" w:color="auto"/>
          </w:divBdr>
        </w:div>
        <w:div w:id="1766074934">
          <w:marLeft w:val="0"/>
          <w:marRight w:val="0"/>
          <w:marTop w:val="0"/>
          <w:marBottom w:val="0"/>
          <w:divBdr>
            <w:top w:val="none" w:sz="0" w:space="0" w:color="auto"/>
            <w:left w:val="none" w:sz="0" w:space="0" w:color="auto"/>
            <w:bottom w:val="none" w:sz="0" w:space="0" w:color="auto"/>
            <w:right w:val="none" w:sz="0" w:space="0" w:color="auto"/>
          </w:divBdr>
        </w:div>
        <w:div w:id="1606765177">
          <w:marLeft w:val="0"/>
          <w:marRight w:val="0"/>
          <w:marTop w:val="0"/>
          <w:marBottom w:val="0"/>
          <w:divBdr>
            <w:top w:val="none" w:sz="0" w:space="0" w:color="auto"/>
            <w:left w:val="none" w:sz="0" w:space="0" w:color="auto"/>
            <w:bottom w:val="none" w:sz="0" w:space="0" w:color="auto"/>
            <w:right w:val="none" w:sz="0" w:space="0" w:color="auto"/>
          </w:divBdr>
        </w:div>
        <w:div w:id="642272638">
          <w:marLeft w:val="0"/>
          <w:marRight w:val="0"/>
          <w:marTop w:val="0"/>
          <w:marBottom w:val="0"/>
          <w:divBdr>
            <w:top w:val="none" w:sz="0" w:space="0" w:color="auto"/>
            <w:left w:val="none" w:sz="0" w:space="0" w:color="auto"/>
            <w:bottom w:val="none" w:sz="0" w:space="0" w:color="auto"/>
            <w:right w:val="none" w:sz="0" w:space="0" w:color="auto"/>
          </w:divBdr>
        </w:div>
        <w:div w:id="1736664905">
          <w:marLeft w:val="0"/>
          <w:marRight w:val="0"/>
          <w:marTop w:val="0"/>
          <w:marBottom w:val="0"/>
          <w:divBdr>
            <w:top w:val="none" w:sz="0" w:space="0" w:color="auto"/>
            <w:left w:val="none" w:sz="0" w:space="0" w:color="auto"/>
            <w:bottom w:val="none" w:sz="0" w:space="0" w:color="auto"/>
            <w:right w:val="none" w:sz="0" w:space="0" w:color="auto"/>
          </w:divBdr>
        </w:div>
        <w:div w:id="193347125">
          <w:marLeft w:val="0"/>
          <w:marRight w:val="0"/>
          <w:marTop w:val="0"/>
          <w:marBottom w:val="0"/>
          <w:divBdr>
            <w:top w:val="none" w:sz="0" w:space="0" w:color="auto"/>
            <w:left w:val="none" w:sz="0" w:space="0" w:color="auto"/>
            <w:bottom w:val="none" w:sz="0" w:space="0" w:color="auto"/>
            <w:right w:val="none" w:sz="0" w:space="0" w:color="auto"/>
          </w:divBdr>
        </w:div>
        <w:div w:id="421418691">
          <w:marLeft w:val="0"/>
          <w:marRight w:val="0"/>
          <w:marTop w:val="0"/>
          <w:marBottom w:val="0"/>
          <w:divBdr>
            <w:top w:val="none" w:sz="0" w:space="0" w:color="auto"/>
            <w:left w:val="none" w:sz="0" w:space="0" w:color="auto"/>
            <w:bottom w:val="none" w:sz="0" w:space="0" w:color="auto"/>
            <w:right w:val="none" w:sz="0" w:space="0" w:color="auto"/>
          </w:divBdr>
        </w:div>
        <w:div w:id="258872261">
          <w:marLeft w:val="0"/>
          <w:marRight w:val="0"/>
          <w:marTop w:val="0"/>
          <w:marBottom w:val="0"/>
          <w:divBdr>
            <w:top w:val="none" w:sz="0" w:space="0" w:color="auto"/>
            <w:left w:val="none" w:sz="0" w:space="0" w:color="auto"/>
            <w:bottom w:val="none" w:sz="0" w:space="0" w:color="auto"/>
            <w:right w:val="none" w:sz="0" w:space="0" w:color="auto"/>
          </w:divBdr>
        </w:div>
        <w:div w:id="1986201514">
          <w:marLeft w:val="0"/>
          <w:marRight w:val="0"/>
          <w:marTop w:val="0"/>
          <w:marBottom w:val="0"/>
          <w:divBdr>
            <w:top w:val="none" w:sz="0" w:space="0" w:color="auto"/>
            <w:left w:val="none" w:sz="0" w:space="0" w:color="auto"/>
            <w:bottom w:val="none" w:sz="0" w:space="0" w:color="auto"/>
            <w:right w:val="none" w:sz="0" w:space="0" w:color="auto"/>
          </w:divBdr>
        </w:div>
        <w:div w:id="5711209">
          <w:marLeft w:val="0"/>
          <w:marRight w:val="0"/>
          <w:marTop w:val="0"/>
          <w:marBottom w:val="0"/>
          <w:divBdr>
            <w:top w:val="none" w:sz="0" w:space="0" w:color="auto"/>
            <w:left w:val="none" w:sz="0" w:space="0" w:color="auto"/>
            <w:bottom w:val="none" w:sz="0" w:space="0" w:color="auto"/>
            <w:right w:val="none" w:sz="0" w:space="0" w:color="auto"/>
          </w:divBdr>
        </w:div>
        <w:div w:id="1016348845">
          <w:marLeft w:val="0"/>
          <w:marRight w:val="0"/>
          <w:marTop w:val="0"/>
          <w:marBottom w:val="0"/>
          <w:divBdr>
            <w:top w:val="none" w:sz="0" w:space="0" w:color="auto"/>
            <w:left w:val="none" w:sz="0" w:space="0" w:color="auto"/>
            <w:bottom w:val="none" w:sz="0" w:space="0" w:color="auto"/>
            <w:right w:val="none" w:sz="0" w:space="0" w:color="auto"/>
          </w:divBdr>
        </w:div>
        <w:div w:id="1242177491">
          <w:marLeft w:val="0"/>
          <w:marRight w:val="0"/>
          <w:marTop w:val="0"/>
          <w:marBottom w:val="0"/>
          <w:divBdr>
            <w:top w:val="none" w:sz="0" w:space="0" w:color="auto"/>
            <w:left w:val="none" w:sz="0" w:space="0" w:color="auto"/>
            <w:bottom w:val="none" w:sz="0" w:space="0" w:color="auto"/>
            <w:right w:val="none" w:sz="0" w:space="0" w:color="auto"/>
          </w:divBdr>
        </w:div>
        <w:div w:id="64650835">
          <w:marLeft w:val="0"/>
          <w:marRight w:val="0"/>
          <w:marTop w:val="0"/>
          <w:marBottom w:val="0"/>
          <w:divBdr>
            <w:top w:val="none" w:sz="0" w:space="0" w:color="auto"/>
            <w:left w:val="none" w:sz="0" w:space="0" w:color="auto"/>
            <w:bottom w:val="none" w:sz="0" w:space="0" w:color="auto"/>
            <w:right w:val="none" w:sz="0" w:space="0" w:color="auto"/>
          </w:divBdr>
        </w:div>
        <w:div w:id="1557466797">
          <w:marLeft w:val="0"/>
          <w:marRight w:val="0"/>
          <w:marTop w:val="0"/>
          <w:marBottom w:val="0"/>
          <w:divBdr>
            <w:top w:val="none" w:sz="0" w:space="0" w:color="auto"/>
            <w:left w:val="none" w:sz="0" w:space="0" w:color="auto"/>
            <w:bottom w:val="none" w:sz="0" w:space="0" w:color="auto"/>
            <w:right w:val="none" w:sz="0" w:space="0" w:color="auto"/>
          </w:divBdr>
        </w:div>
        <w:div w:id="214780610">
          <w:marLeft w:val="0"/>
          <w:marRight w:val="0"/>
          <w:marTop w:val="0"/>
          <w:marBottom w:val="0"/>
          <w:divBdr>
            <w:top w:val="none" w:sz="0" w:space="0" w:color="auto"/>
            <w:left w:val="none" w:sz="0" w:space="0" w:color="auto"/>
            <w:bottom w:val="none" w:sz="0" w:space="0" w:color="auto"/>
            <w:right w:val="none" w:sz="0" w:space="0" w:color="auto"/>
          </w:divBdr>
        </w:div>
        <w:div w:id="63645554">
          <w:marLeft w:val="0"/>
          <w:marRight w:val="0"/>
          <w:marTop w:val="0"/>
          <w:marBottom w:val="0"/>
          <w:divBdr>
            <w:top w:val="none" w:sz="0" w:space="0" w:color="auto"/>
            <w:left w:val="none" w:sz="0" w:space="0" w:color="auto"/>
            <w:bottom w:val="none" w:sz="0" w:space="0" w:color="auto"/>
            <w:right w:val="none" w:sz="0" w:space="0" w:color="auto"/>
          </w:divBdr>
        </w:div>
        <w:div w:id="1176532438">
          <w:marLeft w:val="0"/>
          <w:marRight w:val="0"/>
          <w:marTop w:val="0"/>
          <w:marBottom w:val="0"/>
          <w:divBdr>
            <w:top w:val="none" w:sz="0" w:space="0" w:color="auto"/>
            <w:left w:val="none" w:sz="0" w:space="0" w:color="auto"/>
            <w:bottom w:val="none" w:sz="0" w:space="0" w:color="auto"/>
            <w:right w:val="none" w:sz="0" w:space="0" w:color="auto"/>
          </w:divBdr>
        </w:div>
        <w:div w:id="998851212">
          <w:marLeft w:val="0"/>
          <w:marRight w:val="0"/>
          <w:marTop w:val="0"/>
          <w:marBottom w:val="0"/>
          <w:divBdr>
            <w:top w:val="none" w:sz="0" w:space="0" w:color="auto"/>
            <w:left w:val="none" w:sz="0" w:space="0" w:color="auto"/>
            <w:bottom w:val="none" w:sz="0" w:space="0" w:color="auto"/>
            <w:right w:val="none" w:sz="0" w:space="0" w:color="auto"/>
          </w:divBdr>
        </w:div>
        <w:div w:id="423965265">
          <w:marLeft w:val="0"/>
          <w:marRight w:val="0"/>
          <w:marTop w:val="0"/>
          <w:marBottom w:val="0"/>
          <w:divBdr>
            <w:top w:val="none" w:sz="0" w:space="0" w:color="auto"/>
            <w:left w:val="none" w:sz="0" w:space="0" w:color="auto"/>
            <w:bottom w:val="none" w:sz="0" w:space="0" w:color="auto"/>
            <w:right w:val="none" w:sz="0" w:space="0" w:color="auto"/>
          </w:divBdr>
        </w:div>
        <w:div w:id="1630235790">
          <w:marLeft w:val="0"/>
          <w:marRight w:val="0"/>
          <w:marTop w:val="0"/>
          <w:marBottom w:val="0"/>
          <w:divBdr>
            <w:top w:val="none" w:sz="0" w:space="0" w:color="auto"/>
            <w:left w:val="none" w:sz="0" w:space="0" w:color="auto"/>
            <w:bottom w:val="none" w:sz="0" w:space="0" w:color="auto"/>
            <w:right w:val="none" w:sz="0" w:space="0" w:color="auto"/>
          </w:divBdr>
        </w:div>
        <w:div w:id="1000306569">
          <w:marLeft w:val="0"/>
          <w:marRight w:val="0"/>
          <w:marTop w:val="0"/>
          <w:marBottom w:val="0"/>
          <w:divBdr>
            <w:top w:val="none" w:sz="0" w:space="0" w:color="auto"/>
            <w:left w:val="none" w:sz="0" w:space="0" w:color="auto"/>
            <w:bottom w:val="none" w:sz="0" w:space="0" w:color="auto"/>
            <w:right w:val="none" w:sz="0" w:space="0" w:color="auto"/>
          </w:divBdr>
        </w:div>
        <w:div w:id="2021814464">
          <w:marLeft w:val="0"/>
          <w:marRight w:val="0"/>
          <w:marTop w:val="0"/>
          <w:marBottom w:val="0"/>
          <w:divBdr>
            <w:top w:val="none" w:sz="0" w:space="0" w:color="auto"/>
            <w:left w:val="none" w:sz="0" w:space="0" w:color="auto"/>
            <w:bottom w:val="none" w:sz="0" w:space="0" w:color="auto"/>
            <w:right w:val="none" w:sz="0" w:space="0" w:color="auto"/>
          </w:divBdr>
        </w:div>
        <w:div w:id="441339295">
          <w:marLeft w:val="0"/>
          <w:marRight w:val="0"/>
          <w:marTop w:val="0"/>
          <w:marBottom w:val="0"/>
          <w:divBdr>
            <w:top w:val="none" w:sz="0" w:space="0" w:color="auto"/>
            <w:left w:val="none" w:sz="0" w:space="0" w:color="auto"/>
            <w:bottom w:val="none" w:sz="0" w:space="0" w:color="auto"/>
            <w:right w:val="none" w:sz="0" w:space="0" w:color="auto"/>
          </w:divBdr>
        </w:div>
        <w:div w:id="2086612586">
          <w:marLeft w:val="0"/>
          <w:marRight w:val="0"/>
          <w:marTop w:val="0"/>
          <w:marBottom w:val="0"/>
          <w:divBdr>
            <w:top w:val="none" w:sz="0" w:space="0" w:color="auto"/>
            <w:left w:val="none" w:sz="0" w:space="0" w:color="auto"/>
            <w:bottom w:val="none" w:sz="0" w:space="0" w:color="auto"/>
            <w:right w:val="none" w:sz="0" w:space="0" w:color="auto"/>
          </w:divBdr>
        </w:div>
        <w:div w:id="515533642">
          <w:marLeft w:val="0"/>
          <w:marRight w:val="0"/>
          <w:marTop w:val="0"/>
          <w:marBottom w:val="0"/>
          <w:divBdr>
            <w:top w:val="none" w:sz="0" w:space="0" w:color="auto"/>
            <w:left w:val="none" w:sz="0" w:space="0" w:color="auto"/>
            <w:bottom w:val="none" w:sz="0" w:space="0" w:color="auto"/>
            <w:right w:val="none" w:sz="0" w:space="0" w:color="auto"/>
          </w:divBdr>
        </w:div>
        <w:div w:id="680401380">
          <w:marLeft w:val="0"/>
          <w:marRight w:val="0"/>
          <w:marTop w:val="0"/>
          <w:marBottom w:val="0"/>
          <w:divBdr>
            <w:top w:val="none" w:sz="0" w:space="0" w:color="auto"/>
            <w:left w:val="none" w:sz="0" w:space="0" w:color="auto"/>
            <w:bottom w:val="none" w:sz="0" w:space="0" w:color="auto"/>
            <w:right w:val="none" w:sz="0" w:space="0" w:color="auto"/>
          </w:divBdr>
        </w:div>
        <w:div w:id="1456100696">
          <w:marLeft w:val="0"/>
          <w:marRight w:val="0"/>
          <w:marTop w:val="0"/>
          <w:marBottom w:val="0"/>
          <w:divBdr>
            <w:top w:val="none" w:sz="0" w:space="0" w:color="auto"/>
            <w:left w:val="none" w:sz="0" w:space="0" w:color="auto"/>
            <w:bottom w:val="none" w:sz="0" w:space="0" w:color="auto"/>
            <w:right w:val="none" w:sz="0" w:space="0" w:color="auto"/>
          </w:divBdr>
        </w:div>
        <w:div w:id="664170583">
          <w:marLeft w:val="0"/>
          <w:marRight w:val="0"/>
          <w:marTop w:val="0"/>
          <w:marBottom w:val="0"/>
          <w:divBdr>
            <w:top w:val="none" w:sz="0" w:space="0" w:color="auto"/>
            <w:left w:val="none" w:sz="0" w:space="0" w:color="auto"/>
            <w:bottom w:val="none" w:sz="0" w:space="0" w:color="auto"/>
            <w:right w:val="none" w:sz="0" w:space="0" w:color="auto"/>
          </w:divBdr>
        </w:div>
        <w:div w:id="1962149035">
          <w:marLeft w:val="0"/>
          <w:marRight w:val="0"/>
          <w:marTop w:val="0"/>
          <w:marBottom w:val="0"/>
          <w:divBdr>
            <w:top w:val="none" w:sz="0" w:space="0" w:color="auto"/>
            <w:left w:val="none" w:sz="0" w:space="0" w:color="auto"/>
            <w:bottom w:val="none" w:sz="0" w:space="0" w:color="auto"/>
            <w:right w:val="none" w:sz="0" w:space="0" w:color="auto"/>
          </w:divBdr>
        </w:div>
        <w:div w:id="679238946">
          <w:marLeft w:val="0"/>
          <w:marRight w:val="0"/>
          <w:marTop w:val="0"/>
          <w:marBottom w:val="0"/>
          <w:divBdr>
            <w:top w:val="none" w:sz="0" w:space="0" w:color="auto"/>
            <w:left w:val="none" w:sz="0" w:space="0" w:color="auto"/>
            <w:bottom w:val="none" w:sz="0" w:space="0" w:color="auto"/>
            <w:right w:val="none" w:sz="0" w:space="0" w:color="auto"/>
          </w:divBdr>
        </w:div>
        <w:div w:id="165218853">
          <w:marLeft w:val="0"/>
          <w:marRight w:val="0"/>
          <w:marTop w:val="0"/>
          <w:marBottom w:val="0"/>
          <w:divBdr>
            <w:top w:val="none" w:sz="0" w:space="0" w:color="auto"/>
            <w:left w:val="none" w:sz="0" w:space="0" w:color="auto"/>
            <w:bottom w:val="none" w:sz="0" w:space="0" w:color="auto"/>
            <w:right w:val="none" w:sz="0" w:space="0" w:color="auto"/>
          </w:divBdr>
        </w:div>
        <w:div w:id="772549907">
          <w:marLeft w:val="0"/>
          <w:marRight w:val="0"/>
          <w:marTop w:val="0"/>
          <w:marBottom w:val="0"/>
          <w:divBdr>
            <w:top w:val="none" w:sz="0" w:space="0" w:color="auto"/>
            <w:left w:val="none" w:sz="0" w:space="0" w:color="auto"/>
            <w:bottom w:val="none" w:sz="0" w:space="0" w:color="auto"/>
            <w:right w:val="none" w:sz="0" w:space="0" w:color="auto"/>
          </w:divBdr>
        </w:div>
        <w:div w:id="1224369910">
          <w:marLeft w:val="0"/>
          <w:marRight w:val="0"/>
          <w:marTop w:val="0"/>
          <w:marBottom w:val="0"/>
          <w:divBdr>
            <w:top w:val="none" w:sz="0" w:space="0" w:color="auto"/>
            <w:left w:val="none" w:sz="0" w:space="0" w:color="auto"/>
            <w:bottom w:val="none" w:sz="0" w:space="0" w:color="auto"/>
            <w:right w:val="none" w:sz="0" w:space="0" w:color="auto"/>
          </w:divBdr>
        </w:div>
        <w:div w:id="363412250">
          <w:marLeft w:val="0"/>
          <w:marRight w:val="0"/>
          <w:marTop w:val="0"/>
          <w:marBottom w:val="0"/>
          <w:divBdr>
            <w:top w:val="none" w:sz="0" w:space="0" w:color="auto"/>
            <w:left w:val="none" w:sz="0" w:space="0" w:color="auto"/>
            <w:bottom w:val="none" w:sz="0" w:space="0" w:color="auto"/>
            <w:right w:val="none" w:sz="0" w:space="0" w:color="auto"/>
          </w:divBdr>
        </w:div>
        <w:div w:id="2073233887">
          <w:marLeft w:val="0"/>
          <w:marRight w:val="0"/>
          <w:marTop w:val="0"/>
          <w:marBottom w:val="0"/>
          <w:divBdr>
            <w:top w:val="none" w:sz="0" w:space="0" w:color="auto"/>
            <w:left w:val="none" w:sz="0" w:space="0" w:color="auto"/>
            <w:bottom w:val="none" w:sz="0" w:space="0" w:color="auto"/>
            <w:right w:val="none" w:sz="0" w:space="0" w:color="auto"/>
          </w:divBdr>
        </w:div>
        <w:div w:id="967854996">
          <w:marLeft w:val="0"/>
          <w:marRight w:val="0"/>
          <w:marTop w:val="0"/>
          <w:marBottom w:val="0"/>
          <w:divBdr>
            <w:top w:val="none" w:sz="0" w:space="0" w:color="auto"/>
            <w:left w:val="none" w:sz="0" w:space="0" w:color="auto"/>
            <w:bottom w:val="none" w:sz="0" w:space="0" w:color="auto"/>
            <w:right w:val="none" w:sz="0" w:space="0" w:color="auto"/>
          </w:divBdr>
        </w:div>
        <w:div w:id="2020348236">
          <w:marLeft w:val="0"/>
          <w:marRight w:val="0"/>
          <w:marTop w:val="0"/>
          <w:marBottom w:val="0"/>
          <w:divBdr>
            <w:top w:val="none" w:sz="0" w:space="0" w:color="auto"/>
            <w:left w:val="none" w:sz="0" w:space="0" w:color="auto"/>
            <w:bottom w:val="none" w:sz="0" w:space="0" w:color="auto"/>
            <w:right w:val="none" w:sz="0" w:space="0" w:color="auto"/>
          </w:divBdr>
        </w:div>
        <w:div w:id="343363144">
          <w:marLeft w:val="0"/>
          <w:marRight w:val="0"/>
          <w:marTop w:val="0"/>
          <w:marBottom w:val="0"/>
          <w:divBdr>
            <w:top w:val="none" w:sz="0" w:space="0" w:color="auto"/>
            <w:left w:val="none" w:sz="0" w:space="0" w:color="auto"/>
            <w:bottom w:val="none" w:sz="0" w:space="0" w:color="auto"/>
            <w:right w:val="none" w:sz="0" w:space="0" w:color="auto"/>
          </w:divBdr>
        </w:div>
        <w:div w:id="931084357">
          <w:marLeft w:val="0"/>
          <w:marRight w:val="0"/>
          <w:marTop w:val="0"/>
          <w:marBottom w:val="0"/>
          <w:divBdr>
            <w:top w:val="none" w:sz="0" w:space="0" w:color="auto"/>
            <w:left w:val="none" w:sz="0" w:space="0" w:color="auto"/>
            <w:bottom w:val="none" w:sz="0" w:space="0" w:color="auto"/>
            <w:right w:val="none" w:sz="0" w:space="0" w:color="auto"/>
          </w:divBdr>
        </w:div>
        <w:div w:id="1491173039">
          <w:marLeft w:val="0"/>
          <w:marRight w:val="0"/>
          <w:marTop w:val="0"/>
          <w:marBottom w:val="0"/>
          <w:divBdr>
            <w:top w:val="none" w:sz="0" w:space="0" w:color="auto"/>
            <w:left w:val="none" w:sz="0" w:space="0" w:color="auto"/>
            <w:bottom w:val="none" w:sz="0" w:space="0" w:color="auto"/>
            <w:right w:val="none" w:sz="0" w:space="0" w:color="auto"/>
          </w:divBdr>
        </w:div>
        <w:div w:id="923998601">
          <w:marLeft w:val="0"/>
          <w:marRight w:val="0"/>
          <w:marTop w:val="0"/>
          <w:marBottom w:val="0"/>
          <w:divBdr>
            <w:top w:val="none" w:sz="0" w:space="0" w:color="auto"/>
            <w:left w:val="none" w:sz="0" w:space="0" w:color="auto"/>
            <w:bottom w:val="none" w:sz="0" w:space="0" w:color="auto"/>
            <w:right w:val="none" w:sz="0" w:space="0" w:color="auto"/>
          </w:divBdr>
        </w:div>
        <w:div w:id="951591569">
          <w:marLeft w:val="0"/>
          <w:marRight w:val="0"/>
          <w:marTop w:val="0"/>
          <w:marBottom w:val="0"/>
          <w:divBdr>
            <w:top w:val="none" w:sz="0" w:space="0" w:color="auto"/>
            <w:left w:val="none" w:sz="0" w:space="0" w:color="auto"/>
            <w:bottom w:val="none" w:sz="0" w:space="0" w:color="auto"/>
            <w:right w:val="none" w:sz="0" w:space="0" w:color="auto"/>
          </w:divBdr>
        </w:div>
        <w:div w:id="941575973">
          <w:marLeft w:val="0"/>
          <w:marRight w:val="0"/>
          <w:marTop w:val="0"/>
          <w:marBottom w:val="0"/>
          <w:divBdr>
            <w:top w:val="none" w:sz="0" w:space="0" w:color="auto"/>
            <w:left w:val="none" w:sz="0" w:space="0" w:color="auto"/>
            <w:bottom w:val="none" w:sz="0" w:space="0" w:color="auto"/>
            <w:right w:val="none" w:sz="0" w:space="0" w:color="auto"/>
          </w:divBdr>
        </w:div>
        <w:div w:id="1891961574">
          <w:marLeft w:val="0"/>
          <w:marRight w:val="0"/>
          <w:marTop w:val="0"/>
          <w:marBottom w:val="0"/>
          <w:divBdr>
            <w:top w:val="none" w:sz="0" w:space="0" w:color="auto"/>
            <w:left w:val="none" w:sz="0" w:space="0" w:color="auto"/>
            <w:bottom w:val="none" w:sz="0" w:space="0" w:color="auto"/>
            <w:right w:val="none" w:sz="0" w:space="0" w:color="auto"/>
          </w:divBdr>
        </w:div>
        <w:div w:id="341784300">
          <w:marLeft w:val="0"/>
          <w:marRight w:val="0"/>
          <w:marTop w:val="0"/>
          <w:marBottom w:val="0"/>
          <w:divBdr>
            <w:top w:val="none" w:sz="0" w:space="0" w:color="auto"/>
            <w:left w:val="none" w:sz="0" w:space="0" w:color="auto"/>
            <w:bottom w:val="none" w:sz="0" w:space="0" w:color="auto"/>
            <w:right w:val="none" w:sz="0" w:space="0" w:color="auto"/>
          </w:divBdr>
        </w:div>
        <w:div w:id="572278810">
          <w:marLeft w:val="0"/>
          <w:marRight w:val="0"/>
          <w:marTop w:val="0"/>
          <w:marBottom w:val="0"/>
          <w:divBdr>
            <w:top w:val="none" w:sz="0" w:space="0" w:color="auto"/>
            <w:left w:val="none" w:sz="0" w:space="0" w:color="auto"/>
            <w:bottom w:val="none" w:sz="0" w:space="0" w:color="auto"/>
            <w:right w:val="none" w:sz="0" w:space="0" w:color="auto"/>
          </w:divBdr>
        </w:div>
        <w:div w:id="823010219">
          <w:marLeft w:val="0"/>
          <w:marRight w:val="0"/>
          <w:marTop w:val="0"/>
          <w:marBottom w:val="0"/>
          <w:divBdr>
            <w:top w:val="none" w:sz="0" w:space="0" w:color="auto"/>
            <w:left w:val="none" w:sz="0" w:space="0" w:color="auto"/>
            <w:bottom w:val="none" w:sz="0" w:space="0" w:color="auto"/>
            <w:right w:val="none" w:sz="0" w:space="0" w:color="auto"/>
          </w:divBdr>
        </w:div>
        <w:div w:id="1853372176">
          <w:marLeft w:val="0"/>
          <w:marRight w:val="0"/>
          <w:marTop w:val="0"/>
          <w:marBottom w:val="0"/>
          <w:divBdr>
            <w:top w:val="none" w:sz="0" w:space="0" w:color="auto"/>
            <w:left w:val="none" w:sz="0" w:space="0" w:color="auto"/>
            <w:bottom w:val="none" w:sz="0" w:space="0" w:color="auto"/>
            <w:right w:val="none" w:sz="0" w:space="0" w:color="auto"/>
          </w:divBdr>
        </w:div>
        <w:div w:id="58019879">
          <w:marLeft w:val="0"/>
          <w:marRight w:val="0"/>
          <w:marTop w:val="0"/>
          <w:marBottom w:val="0"/>
          <w:divBdr>
            <w:top w:val="none" w:sz="0" w:space="0" w:color="auto"/>
            <w:left w:val="none" w:sz="0" w:space="0" w:color="auto"/>
            <w:bottom w:val="none" w:sz="0" w:space="0" w:color="auto"/>
            <w:right w:val="none" w:sz="0" w:space="0" w:color="auto"/>
          </w:divBdr>
        </w:div>
        <w:div w:id="251088618">
          <w:marLeft w:val="0"/>
          <w:marRight w:val="0"/>
          <w:marTop w:val="0"/>
          <w:marBottom w:val="0"/>
          <w:divBdr>
            <w:top w:val="none" w:sz="0" w:space="0" w:color="auto"/>
            <w:left w:val="none" w:sz="0" w:space="0" w:color="auto"/>
            <w:bottom w:val="none" w:sz="0" w:space="0" w:color="auto"/>
            <w:right w:val="none" w:sz="0" w:space="0" w:color="auto"/>
          </w:divBdr>
        </w:div>
        <w:div w:id="111217421">
          <w:marLeft w:val="0"/>
          <w:marRight w:val="0"/>
          <w:marTop w:val="0"/>
          <w:marBottom w:val="0"/>
          <w:divBdr>
            <w:top w:val="none" w:sz="0" w:space="0" w:color="auto"/>
            <w:left w:val="none" w:sz="0" w:space="0" w:color="auto"/>
            <w:bottom w:val="none" w:sz="0" w:space="0" w:color="auto"/>
            <w:right w:val="none" w:sz="0" w:space="0" w:color="auto"/>
          </w:divBdr>
        </w:div>
        <w:div w:id="1840853788">
          <w:marLeft w:val="0"/>
          <w:marRight w:val="0"/>
          <w:marTop w:val="0"/>
          <w:marBottom w:val="0"/>
          <w:divBdr>
            <w:top w:val="none" w:sz="0" w:space="0" w:color="auto"/>
            <w:left w:val="none" w:sz="0" w:space="0" w:color="auto"/>
            <w:bottom w:val="none" w:sz="0" w:space="0" w:color="auto"/>
            <w:right w:val="none" w:sz="0" w:space="0" w:color="auto"/>
          </w:divBdr>
        </w:div>
        <w:div w:id="1192258500">
          <w:marLeft w:val="0"/>
          <w:marRight w:val="0"/>
          <w:marTop w:val="0"/>
          <w:marBottom w:val="0"/>
          <w:divBdr>
            <w:top w:val="none" w:sz="0" w:space="0" w:color="auto"/>
            <w:left w:val="none" w:sz="0" w:space="0" w:color="auto"/>
            <w:bottom w:val="none" w:sz="0" w:space="0" w:color="auto"/>
            <w:right w:val="none" w:sz="0" w:space="0" w:color="auto"/>
          </w:divBdr>
        </w:div>
        <w:div w:id="1533299292">
          <w:marLeft w:val="0"/>
          <w:marRight w:val="0"/>
          <w:marTop w:val="0"/>
          <w:marBottom w:val="0"/>
          <w:divBdr>
            <w:top w:val="none" w:sz="0" w:space="0" w:color="auto"/>
            <w:left w:val="none" w:sz="0" w:space="0" w:color="auto"/>
            <w:bottom w:val="none" w:sz="0" w:space="0" w:color="auto"/>
            <w:right w:val="none" w:sz="0" w:space="0" w:color="auto"/>
          </w:divBdr>
        </w:div>
        <w:div w:id="940920098">
          <w:marLeft w:val="0"/>
          <w:marRight w:val="0"/>
          <w:marTop w:val="0"/>
          <w:marBottom w:val="0"/>
          <w:divBdr>
            <w:top w:val="none" w:sz="0" w:space="0" w:color="auto"/>
            <w:left w:val="none" w:sz="0" w:space="0" w:color="auto"/>
            <w:bottom w:val="none" w:sz="0" w:space="0" w:color="auto"/>
            <w:right w:val="none" w:sz="0" w:space="0" w:color="auto"/>
          </w:divBdr>
        </w:div>
        <w:div w:id="548492175">
          <w:marLeft w:val="0"/>
          <w:marRight w:val="0"/>
          <w:marTop w:val="0"/>
          <w:marBottom w:val="0"/>
          <w:divBdr>
            <w:top w:val="none" w:sz="0" w:space="0" w:color="auto"/>
            <w:left w:val="none" w:sz="0" w:space="0" w:color="auto"/>
            <w:bottom w:val="none" w:sz="0" w:space="0" w:color="auto"/>
            <w:right w:val="none" w:sz="0" w:space="0" w:color="auto"/>
          </w:divBdr>
        </w:div>
        <w:div w:id="774861411">
          <w:marLeft w:val="0"/>
          <w:marRight w:val="0"/>
          <w:marTop w:val="0"/>
          <w:marBottom w:val="0"/>
          <w:divBdr>
            <w:top w:val="none" w:sz="0" w:space="0" w:color="auto"/>
            <w:left w:val="none" w:sz="0" w:space="0" w:color="auto"/>
            <w:bottom w:val="none" w:sz="0" w:space="0" w:color="auto"/>
            <w:right w:val="none" w:sz="0" w:space="0" w:color="auto"/>
          </w:divBdr>
        </w:div>
        <w:div w:id="1896356661">
          <w:marLeft w:val="0"/>
          <w:marRight w:val="0"/>
          <w:marTop w:val="0"/>
          <w:marBottom w:val="0"/>
          <w:divBdr>
            <w:top w:val="none" w:sz="0" w:space="0" w:color="auto"/>
            <w:left w:val="none" w:sz="0" w:space="0" w:color="auto"/>
            <w:bottom w:val="none" w:sz="0" w:space="0" w:color="auto"/>
            <w:right w:val="none" w:sz="0" w:space="0" w:color="auto"/>
          </w:divBdr>
        </w:div>
        <w:div w:id="1620720941">
          <w:marLeft w:val="0"/>
          <w:marRight w:val="0"/>
          <w:marTop w:val="0"/>
          <w:marBottom w:val="0"/>
          <w:divBdr>
            <w:top w:val="none" w:sz="0" w:space="0" w:color="auto"/>
            <w:left w:val="none" w:sz="0" w:space="0" w:color="auto"/>
            <w:bottom w:val="none" w:sz="0" w:space="0" w:color="auto"/>
            <w:right w:val="none" w:sz="0" w:space="0" w:color="auto"/>
          </w:divBdr>
        </w:div>
        <w:div w:id="1920946125">
          <w:marLeft w:val="0"/>
          <w:marRight w:val="0"/>
          <w:marTop w:val="0"/>
          <w:marBottom w:val="0"/>
          <w:divBdr>
            <w:top w:val="none" w:sz="0" w:space="0" w:color="auto"/>
            <w:left w:val="none" w:sz="0" w:space="0" w:color="auto"/>
            <w:bottom w:val="none" w:sz="0" w:space="0" w:color="auto"/>
            <w:right w:val="none" w:sz="0" w:space="0" w:color="auto"/>
          </w:divBdr>
        </w:div>
        <w:div w:id="362245300">
          <w:marLeft w:val="0"/>
          <w:marRight w:val="0"/>
          <w:marTop w:val="0"/>
          <w:marBottom w:val="0"/>
          <w:divBdr>
            <w:top w:val="none" w:sz="0" w:space="0" w:color="auto"/>
            <w:left w:val="none" w:sz="0" w:space="0" w:color="auto"/>
            <w:bottom w:val="none" w:sz="0" w:space="0" w:color="auto"/>
            <w:right w:val="none" w:sz="0" w:space="0" w:color="auto"/>
          </w:divBdr>
        </w:div>
        <w:div w:id="1824615172">
          <w:marLeft w:val="0"/>
          <w:marRight w:val="0"/>
          <w:marTop w:val="0"/>
          <w:marBottom w:val="0"/>
          <w:divBdr>
            <w:top w:val="none" w:sz="0" w:space="0" w:color="auto"/>
            <w:left w:val="none" w:sz="0" w:space="0" w:color="auto"/>
            <w:bottom w:val="none" w:sz="0" w:space="0" w:color="auto"/>
            <w:right w:val="none" w:sz="0" w:space="0" w:color="auto"/>
          </w:divBdr>
        </w:div>
        <w:div w:id="685064261">
          <w:marLeft w:val="0"/>
          <w:marRight w:val="0"/>
          <w:marTop w:val="0"/>
          <w:marBottom w:val="0"/>
          <w:divBdr>
            <w:top w:val="none" w:sz="0" w:space="0" w:color="auto"/>
            <w:left w:val="none" w:sz="0" w:space="0" w:color="auto"/>
            <w:bottom w:val="none" w:sz="0" w:space="0" w:color="auto"/>
            <w:right w:val="none" w:sz="0" w:space="0" w:color="auto"/>
          </w:divBdr>
        </w:div>
        <w:div w:id="960763521">
          <w:marLeft w:val="0"/>
          <w:marRight w:val="0"/>
          <w:marTop w:val="0"/>
          <w:marBottom w:val="0"/>
          <w:divBdr>
            <w:top w:val="none" w:sz="0" w:space="0" w:color="auto"/>
            <w:left w:val="none" w:sz="0" w:space="0" w:color="auto"/>
            <w:bottom w:val="none" w:sz="0" w:space="0" w:color="auto"/>
            <w:right w:val="none" w:sz="0" w:space="0" w:color="auto"/>
          </w:divBdr>
        </w:div>
        <w:div w:id="1804036598">
          <w:marLeft w:val="0"/>
          <w:marRight w:val="0"/>
          <w:marTop w:val="0"/>
          <w:marBottom w:val="0"/>
          <w:divBdr>
            <w:top w:val="none" w:sz="0" w:space="0" w:color="auto"/>
            <w:left w:val="none" w:sz="0" w:space="0" w:color="auto"/>
            <w:bottom w:val="none" w:sz="0" w:space="0" w:color="auto"/>
            <w:right w:val="none" w:sz="0" w:space="0" w:color="auto"/>
          </w:divBdr>
        </w:div>
        <w:div w:id="778259602">
          <w:marLeft w:val="0"/>
          <w:marRight w:val="0"/>
          <w:marTop w:val="0"/>
          <w:marBottom w:val="0"/>
          <w:divBdr>
            <w:top w:val="none" w:sz="0" w:space="0" w:color="auto"/>
            <w:left w:val="none" w:sz="0" w:space="0" w:color="auto"/>
            <w:bottom w:val="none" w:sz="0" w:space="0" w:color="auto"/>
            <w:right w:val="none" w:sz="0" w:space="0" w:color="auto"/>
          </w:divBdr>
        </w:div>
        <w:div w:id="693461766">
          <w:marLeft w:val="0"/>
          <w:marRight w:val="0"/>
          <w:marTop w:val="0"/>
          <w:marBottom w:val="0"/>
          <w:divBdr>
            <w:top w:val="none" w:sz="0" w:space="0" w:color="auto"/>
            <w:left w:val="none" w:sz="0" w:space="0" w:color="auto"/>
            <w:bottom w:val="none" w:sz="0" w:space="0" w:color="auto"/>
            <w:right w:val="none" w:sz="0" w:space="0" w:color="auto"/>
          </w:divBdr>
        </w:div>
        <w:div w:id="98529945">
          <w:marLeft w:val="0"/>
          <w:marRight w:val="0"/>
          <w:marTop w:val="0"/>
          <w:marBottom w:val="0"/>
          <w:divBdr>
            <w:top w:val="none" w:sz="0" w:space="0" w:color="auto"/>
            <w:left w:val="none" w:sz="0" w:space="0" w:color="auto"/>
            <w:bottom w:val="none" w:sz="0" w:space="0" w:color="auto"/>
            <w:right w:val="none" w:sz="0" w:space="0" w:color="auto"/>
          </w:divBdr>
        </w:div>
        <w:div w:id="1889953351">
          <w:marLeft w:val="0"/>
          <w:marRight w:val="0"/>
          <w:marTop w:val="0"/>
          <w:marBottom w:val="0"/>
          <w:divBdr>
            <w:top w:val="none" w:sz="0" w:space="0" w:color="auto"/>
            <w:left w:val="none" w:sz="0" w:space="0" w:color="auto"/>
            <w:bottom w:val="none" w:sz="0" w:space="0" w:color="auto"/>
            <w:right w:val="none" w:sz="0" w:space="0" w:color="auto"/>
          </w:divBdr>
        </w:div>
        <w:div w:id="1461534224">
          <w:marLeft w:val="0"/>
          <w:marRight w:val="0"/>
          <w:marTop w:val="0"/>
          <w:marBottom w:val="0"/>
          <w:divBdr>
            <w:top w:val="none" w:sz="0" w:space="0" w:color="auto"/>
            <w:left w:val="none" w:sz="0" w:space="0" w:color="auto"/>
            <w:bottom w:val="none" w:sz="0" w:space="0" w:color="auto"/>
            <w:right w:val="none" w:sz="0" w:space="0" w:color="auto"/>
          </w:divBdr>
        </w:div>
        <w:div w:id="330835127">
          <w:marLeft w:val="0"/>
          <w:marRight w:val="0"/>
          <w:marTop w:val="0"/>
          <w:marBottom w:val="0"/>
          <w:divBdr>
            <w:top w:val="none" w:sz="0" w:space="0" w:color="auto"/>
            <w:left w:val="none" w:sz="0" w:space="0" w:color="auto"/>
            <w:bottom w:val="none" w:sz="0" w:space="0" w:color="auto"/>
            <w:right w:val="none" w:sz="0" w:space="0" w:color="auto"/>
          </w:divBdr>
        </w:div>
        <w:div w:id="397897997">
          <w:marLeft w:val="0"/>
          <w:marRight w:val="0"/>
          <w:marTop w:val="0"/>
          <w:marBottom w:val="0"/>
          <w:divBdr>
            <w:top w:val="none" w:sz="0" w:space="0" w:color="auto"/>
            <w:left w:val="none" w:sz="0" w:space="0" w:color="auto"/>
            <w:bottom w:val="none" w:sz="0" w:space="0" w:color="auto"/>
            <w:right w:val="none" w:sz="0" w:space="0" w:color="auto"/>
          </w:divBdr>
        </w:div>
        <w:div w:id="614531136">
          <w:marLeft w:val="0"/>
          <w:marRight w:val="0"/>
          <w:marTop w:val="0"/>
          <w:marBottom w:val="0"/>
          <w:divBdr>
            <w:top w:val="none" w:sz="0" w:space="0" w:color="auto"/>
            <w:left w:val="none" w:sz="0" w:space="0" w:color="auto"/>
            <w:bottom w:val="none" w:sz="0" w:space="0" w:color="auto"/>
            <w:right w:val="none" w:sz="0" w:space="0" w:color="auto"/>
          </w:divBdr>
        </w:div>
        <w:div w:id="512764920">
          <w:marLeft w:val="0"/>
          <w:marRight w:val="0"/>
          <w:marTop w:val="0"/>
          <w:marBottom w:val="0"/>
          <w:divBdr>
            <w:top w:val="none" w:sz="0" w:space="0" w:color="auto"/>
            <w:left w:val="none" w:sz="0" w:space="0" w:color="auto"/>
            <w:bottom w:val="none" w:sz="0" w:space="0" w:color="auto"/>
            <w:right w:val="none" w:sz="0" w:space="0" w:color="auto"/>
          </w:divBdr>
        </w:div>
        <w:div w:id="1631938369">
          <w:marLeft w:val="0"/>
          <w:marRight w:val="0"/>
          <w:marTop w:val="0"/>
          <w:marBottom w:val="0"/>
          <w:divBdr>
            <w:top w:val="none" w:sz="0" w:space="0" w:color="auto"/>
            <w:left w:val="none" w:sz="0" w:space="0" w:color="auto"/>
            <w:bottom w:val="none" w:sz="0" w:space="0" w:color="auto"/>
            <w:right w:val="none" w:sz="0" w:space="0" w:color="auto"/>
          </w:divBdr>
        </w:div>
        <w:div w:id="1164008426">
          <w:marLeft w:val="0"/>
          <w:marRight w:val="0"/>
          <w:marTop w:val="0"/>
          <w:marBottom w:val="0"/>
          <w:divBdr>
            <w:top w:val="none" w:sz="0" w:space="0" w:color="auto"/>
            <w:left w:val="none" w:sz="0" w:space="0" w:color="auto"/>
            <w:bottom w:val="none" w:sz="0" w:space="0" w:color="auto"/>
            <w:right w:val="none" w:sz="0" w:space="0" w:color="auto"/>
          </w:divBdr>
        </w:div>
        <w:div w:id="1337079268">
          <w:marLeft w:val="0"/>
          <w:marRight w:val="0"/>
          <w:marTop w:val="0"/>
          <w:marBottom w:val="0"/>
          <w:divBdr>
            <w:top w:val="none" w:sz="0" w:space="0" w:color="auto"/>
            <w:left w:val="none" w:sz="0" w:space="0" w:color="auto"/>
            <w:bottom w:val="none" w:sz="0" w:space="0" w:color="auto"/>
            <w:right w:val="none" w:sz="0" w:space="0" w:color="auto"/>
          </w:divBdr>
        </w:div>
        <w:div w:id="2032606478">
          <w:marLeft w:val="0"/>
          <w:marRight w:val="0"/>
          <w:marTop w:val="0"/>
          <w:marBottom w:val="0"/>
          <w:divBdr>
            <w:top w:val="none" w:sz="0" w:space="0" w:color="auto"/>
            <w:left w:val="none" w:sz="0" w:space="0" w:color="auto"/>
            <w:bottom w:val="none" w:sz="0" w:space="0" w:color="auto"/>
            <w:right w:val="none" w:sz="0" w:space="0" w:color="auto"/>
          </w:divBdr>
        </w:div>
        <w:div w:id="548347412">
          <w:marLeft w:val="0"/>
          <w:marRight w:val="0"/>
          <w:marTop w:val="0"/>
          <w:marBottom w:val="0"/>
          <w:divBdr>
            <w:top w:val="none" w:sz="0" w:space="0" w:color="auto"/>
            <w:left w:val="none" w:sz="0" w:space="0" w:color="auto"/>
            <w:bottom w:val="none" w:sz="0" w:space="0" w:color="auto"/>
            <w:right w:val="none" w:sz="0" w:space="0" w:color="auto"/>
          </w:divBdr>
        </w:div>
        <w:div w:id="1765151177">
          <w:marLeft w:val="0"/>
          <w:marRight w:val="0"/>
          <w:marTop w:val="0"/>
          <w:marBottom w:val="0"/>
          <w:divBdr>
            <w:top w:val="none" w:sz="0" w:space="0" w:color="auto"/>
            <w:left w:val="none" w:sz="0" w:space="0" w:color="auto"/>
            <w:bottom w:val="none" w:sz="0" w:space="0" w:color="auto"/>
            <w:right w:val="none" w:sz="0" w:space="0" w:color="auto"/>
          </w:divBdr>
        </w:div>
        <w:div w:id="1414159184">
          <w:marLeft w:val="0"/>
          <w:marRight w:val="0"/>
          <w:marTop w:val="0"/>
          <w:marBottom w:val="0"/>
          <w:divBdr>
            <w:top w:val="none" w:sz="0" w:space="0" w:color="auto"/>
            <w:left w:val="none" w:sz="0" w:space="0" w:color="auto"/>
            <w:bottom w:val="none" w:sz="0" w:space="0" w:color="auto"/>
            <w:right w:val="none" w:sz="0" w:space="0" w:color="auto"/>
          </w:divBdr>
        </w:div>
        <w:div w:id="988635881">
          <w:marLeft w:val="0"/>
          <w:marRight w:val="0"/>
          <w:marTop w:val="0"/>
          <w:marBottom w:val="0"/>
          <w:divBdr>
            <w:top w:val="none" w:sz="0" w:space="0" w:color="auto"/>
            <w:left w:val="none" w:sz="0" w:space="0" w:color="auto"/>
            <w:bottom w:val="none" w:sz="0" w:space="0" w:color="auto"/>
            <w:right w:val="none" w:sz="0" w:space="0" w:color="auto"/>
          </w:divBdr>
        </w:div>
        <w:div w:id="451826739">
          <w:marLeft w:val="0"/>
          <w:marRight w:val="0"/>
          <w:marTop w:val="0"/>
          <w:marBottom w:val="0"/>
          <w:divBdr>
            <w:top w:val="none" w:sz="0" w:space="0" w:color="auto"/>
            <w:left w:val="none" w:sz="0" w:space="0" w:color="auto"/>
            <w:bottom w:val="none" w:sz="0" w:space="0" w:color="auto"/>
            <w:right w:val="none" w:sz="0" w:space="0" w:color="auto"/>
          </w:divBdr>
        </w:div>
        <w:div w:id="1478956419">
          <w:marLeft w:val="0"/>
          <w:marRight w:val="0"/>
          <w:marTop w:val="0"/>
          <w:marBottom w:val="0"/>
          <w:divBdr>
            <w:top w:val="none" w:sz="0" w:space="0" w:color="auto"/>
            <w:left w:val="none" w:sz="0" w:space="0" w:color="auto"/>
            <w:bottom w:val="none" w:sz="0" w:space="0" w:color="auto"/>
            <w:right w:val="none" w:sz="0" w:space="0" w:color="auto"/>
          </w:divBdr>
        </w:div>
        <w:div w:id="1662848189">
          <w:marLeft w:val="0"/>
          <w:marRight w:val="0"/>
          <w:marTop w:val="0"/>
          <w:marBottom w:val="0"/>
          <w:divBdr>
            <w:top w:val="none" w:sz="0" w:space="0" w:color="auto"/>
            <w:left w:val="none" w:sz="0" w:space="0" w:color="auto"/>
            <w:bottom w:val="none" w:sz="0" w:space="0" w:color="auto"/>
            <w:right w:val="none" w:sz="0" w:space="0" w:color="auto"/>
          </w:divBdr>
        </w:div>
        <w:div w:id="1208877060">
          <w:marLeft w:val="0"/>
          <w:marRight w:val="0"/>
          <w:marTop w:val="0"/>
          <w:marBottom w:val="0"/>
          <w:divBdr>
            <w:top w:val="none" w:sz="0" w:space="0" w:color="auto"/>
            <w:left w:val="none" w:sz="0" w:space="0" w:color="auto"/>
            <w:bottom w:val="none" w:sz="0" w:space="0" w:color="auto"/>
            <w:right w:val="none" w:sz="0" w:space="0" w:color="auto"/>
          </w:divBdr>
        </w:div>
        <w:div w:id="604576265">
          <w:marLeft w:val="0"/>
          <w:marRight w:val="0"/>
          <w:marTop w:val="0"/>
          <w:marBottom w:val="0"/>
          <w:divBdr>
            <w:top w:val="none" w:sz="0" w:space="0" w:color="auto"/>
            <w:left w:val="none" w:sz="0" w:space="0" w:color="auto"/>
            <w:bottom w:val="none" w:sz="0" w:space="0" w:color="auto"/>
            <w:right w:val="none" w:sz="0" w:space="0" w:color="auto"/>
          </w:divBdr>
        </w:div>
        <w:div w:id="1788770522">
          <w:marLeft w:val="0"/>
          <w:marRight w:val="0"/>
          <w:marTop w:val="0"/>
          <w:marBottom w:val="0"/>
          <w:divBdr>
            <w:top w:val="none" w:sz="0" w:space="0" w:color="auto"/>
            <w:left w:val="none" w:sz="0" w:space="0" w:color="auto"/>
            <w:bottom w:val="none" w:sz="0" w:space="0" w:color="auto"/>
            <w:right w:val="none" w:sz="0" w:space="0" w:color="auto"/>
          </w:divBdr>
        </w:div>
        <w:div w:id="1978753122">
          <w:marLeft w:val="0"/>
          <w:marRight w:val="0"/>
          <w:marTop w:val="0"/>
          <w:marBottom w:val="0"/>
          <w:divBdr>
            <w:top w:val="none" w:sz="0" w:space="0" w:color="auto"/>
            <w:left w:val="none" w:sz="0" w:space="0" w:color="auto"/>
            <w:bottom w:val="none" w:sz="0" w:space="0" w:color="auto"/>
            <w:right w:val="none" w:sz="0" w:space="0" w:color="auto"/>
          </w:divBdr>
        </w:div>
        <w:div w:id="944308982">
          <w:marLeft w:val="0"/>
          <w:marRight w:val="0"/>
          <w:marTop w:val="0"/>
          <w:marBottom w:val="0"/>
          <w:divBdr>
            <w:top w:val="none" w:sz="0" w:space="0" w:color="auto"/>
            <w:left w:val="none" w:sz="0" w:space="0" w:color="auto"/>
            <w:bottom w:val="none" w:sz="0" w:space="0" w:color="auto"/>
            <w:right w:val="none" w:sz="0" w:space="0" w:color="auto"/>
          </w:divBdr>
        </w:div>
        <w:div w:id="509224378">
          <w:marLeft w:val="0"/>
          <w:marRight w:val="0"/>
          <w:marTop w:val="0"/>
          <w:marBottom w:val="0"/>
          <w:divBdr>
            <w:top w:val="none" w:sz="0" w:space="0" w:color="auto"/>
            <w:left w:val="none" w:sz="0" w:space="0" w:color="auto"/>
            <w:bottom w:val="none" w:sz="0" w:space="0" w:color="auto"/>
            <w:right w:val="none" w:sz="0" w:space="0" w:color="auto"/>
          </w:divBdr>
        </w:div>
        <w:div w:id="1806852281">
          <w:marLeft w:val="0"/>
          <w:marRight w:val="0"/>
          <w:marTop w:val="0"/>
          <w:marBottom w:val="0"/>
          <w:divBdr>
            <w:top w:val="none" w:sz="0" w:space="0" w:color="auto"/>
            <w:left w:val="none" w:sz="0" w:space="0" w:color="auto"/>
            <w:bottom w:val="none" w:sz="0" w:space="0" w:color="auto"/>
            <w:right w:val="none" w:sz="0" w:space="0" w:color="auto"/>
          </w:divBdr>
        </w:div>
        <w:div w:id="1091705543">
          <w:marLeft w:val="0"/>
          <w:marRight w:val="0"/>
          <w:marTop w:val="0"/>
          <w:marBottom w:val="0"/>
          <w:divBdr>
            <w:top w:val="none" w:sz="0" w:space="0" w:color="auto"/>
            <w:left w:val="none" w:sz="0" w:space="0" w:color="auto"/>
            <w:bottom w:val="none" w:sz="0" w:space="0" w:color="auto"/>
            <w:right w:val="none" w:sz="0" w:space="0" w:color="auto"/>
          </w:divBdr>
        </w:div>
        <w:div w:id="1554657279">
          <w:marLeft w:val="0"/>
          <w:marRight w:val="0"/>
          <w:marTop w:val="0"/>
          <w:marBottom w:val="0"/>
          <w:divBdr>
            <w:top w:val="none" w:sz="0" w:space="0" w:color="auto"/>
            <w:left w:val="none" w:sz="0" w:space="0" w:color="auto"/>
            <w:bottom w:val="none" w:sz="0" w:space="0" w:color="auto"/>
            <w:right w:val="none" w:sz="0" w:space="0" w:color="auto"/>
          </w:divBdr>
        </w:div>
        <w:div w:id="1703751052">
          <w:marLeft w:val="0"/>
          <w:marRight w:val="0"/>
          <w:marTop w:val="0"/>
          <w:marBottom w:val="0"/>
          <w:divBdr>
            <w:top w:val="none" w:sz="0" w:space="0" w:color="auto"/>
            <w:left w:val="none" w:sz="0" w:space="0" w:color="auto"/>
            <w:bottom w:val="none" w:sz="0" w:space="0" w:color="auto"/>
            <w:right w:val="none" w:sz="0" w:space="0" w:color="auto"/>
          </w:divBdr>
        </w:div>
        <w:div w:id="1555845431">
          <w:marLeft w:val="0"/>
          <w:marRight w:val="0"/>
          <w:marTop w:val="0"/>
          <w:marBottom w:val="0"/>
          <w:divBdr>
            <w:top w:val="none" w:sz="0" w:space="0" w:color="auto"/>
            <w:left w:val="none" w:sz="0" w:space="0" w:color="auto"/>
            <w:bottom w:val="none" w:sz="0" w:space="0" w:color="auto"/>
            <w:right w:val="none" w:sz="0" w:space="0" w:color="auto"/>
          </w:divBdr>
        </w:div>
        <w:div w:id="1384283073">
          <w:marLeft w:val="0"/>
          <w:marRight w:val="0"/>
          <w:marTop w:val="0"/>
          <w:marBottom w:val="0"/>
          <w:divBdr>
            <w:top w:val="none" w:sz="0" w:space="0" w:color="auto"/>
            <w:left w:val="none" w:sz="0" w:space="0" w:color="auto"/>
            <w:bottom w:val="none" w:sz="0" w:space="0" w:color="auto"/>
            <w:right w:val="none" w:sz="0" w:space="0" w:color="auto"/>
          </w:divBdr>
        </w:div>
        <w:div w:id="1100219750">
          <w:marLeft w:val="0"/>
          <w:marRight w:val="0"/>
          <w:marTop w:val="0"/>
          <w:marBottom w:val="0"/>
          <w:divBdr>
            <w:top w:val="none" w:sz="0" w:space="0" w:color="auto"/>
            <w:left w:val="none" w:sz="0" w:space="0" w:color="auto"/>
            <w:bottom w:val="none" w:sz="0" w:space="0" w:color="auto"/>
            <w:right w:val="none" w:sz="0" w:space="0" w:color="auto"/>
          </w:divBdr>
        </w:div>
        <w:div w:id="462314357">
          <w:marLeft w:val="0"/>
          <w:marRight w:val="0"/>
          <w:marTop w:val="0"/>
          <w:marBottom w:val="0"/>
          <w:divBdr>
            <w:top w:val="none" w:sz="0" w:space="0" w:color="auto"/>
            <w:left w:val="none" w:sz="0" w:space="0" w:color="auto"/>
            <w:bottom w:val="none" w:sz="0" w:space="0" w:color="auto"/>
            <w:right w:val="none" w:sz="0" w:space="0" w:color="auto"/>
          </w:divBdr>
        </w:div>
        <w:div w:id="907150950">
          <w:marLeft w:val="0"/>
          <w:marRight w:val="0"/>
          <w:marTop w:val="0"/>
          <w:marBottom w:val="0"/>
          <w:divBdr>
            <w:top w:val="none" w:sz="0" w:space="0" w:color="auto"/>
            <w:left w:val="none" w:sz="0" w:space="0" w:color="auto"/>
            <w:bottom w:val="none" w:sz="0" w:space="0" w:color="auto"/>
            <w:right w:val="none" w:sz="0" w:space="0" w:color="auto"/>
          </w:divBdr>
        </w:div>
        <w:div w:id="2056005594">
          <w:marLeft w:val="0"/>
          <w:marRight w:val="0"/>
          <w:marTop w:val="0"/>
          <w:marBottom w:val="0"/>
          <w:divBdr>
            <w:top w:val="none" w:sz="0" w:space="0" w:color="auto"/>
            <w:left w:val="none" w:sz="0" w:space="0" w:color="auto"/>
            <w:bottom w:val="none" w:sz="0" w:space="0" w:color="auto"/>
            <w:right w:val="none" w:sz="0" w:space="0" w:color="auto"/>
          </w:divBdr>
        </w:div>
        <w:div w:id="1474445742">
          <w:marLeft w:val="0"/>
          <w:marRight w:val="0"/>
          <w:marTop w:val="0"/>
          <w:marBottom w:val="0"/>
          <w:divBdr>
            <w:top w:val="none" w:sz="0" w:space="0" w:color="auto"/>
            <w:left w:val="none" w:sz="0" w:space="0" w:color="auto"/>
            <w:bottom w:val="none" w:sz="0" w:space="0" w:color="auto"/>
            <w:right w:val="none" w:sz="0" w:space="0" w:color="auto"/>
          </w:divBdr>
        </w:div>
        <w:div w:id="1392730567">
          <w:marLeft w:val="0"/>
          <w:marRight w:val="0"/>
          <w:marTop w:val="0"/>
          <w:marBottom w:val="0"/>
          <w:divBdr>
            <w:top w:val="none" w:sz="0" w:space="0" w:color="auto"/>
            <w:left w:val="none" w:sz="0" w:space="0" w:color="auto"/>
            <w:bottom w:val="none" w:sz="0" w:space="0" w:color="auto"/>
            <w:right w:val="none" w:sz="0" w:space="0" w:color="auto"/>
          </w:divBdr>
        </w:div>
        <w:div w:id="1180051195">
          <w:marLeft w:val="0"/>
          <w:marRight w:val="0"/>
          <w:marTop w:val="0"/>
          <w:marBottom w:val="0"/>
          <w:divBdr>
            <w:top w:val="none" w:sz="0" w:space="0" w:color="auto"/>
            <w:left w:val="none" w:sz="0" w:space="0" w:color="auto"/>
            <w:bottom w:val="none" w:sz="0" w:space="0" w:color="auto"/>
            <w:right w:val="none" w:sz="0" w:space="0" w:color="auto"/>
          </w:divBdr>
        </w:div>
        <w:div w:id="2084718528">
          <w:marLeft w:val="0"/>
          <w:marRight w:val="0"/>
          <w:marTop w:val="0"/>
          <w:marBottom w:val="0"/>
          <w:divBdr>
            <w:top w:val="none" w:sz="0" w:space="0" w:color="auto"/>
            <w:left w:val="none" w:sz="0" w:space="0" w:color="auto"/>
            <w:bottom w:val="none" w:sz="0" w:space="0" w:color="auto"/>
            <w:right w:val="none" w:sz="0" w:space="0" w:color="auto"/>
          </w:divBdr>
        </w:div>
        <w:div w:id="781800039">
          <w:marLeft w:val="0"/>
          <w:marRight w:val="0"/>
          <w:marTop w:val="0"/>
          <w:marBottom w:val="0"/>
          <w:divBdr>
            <w:top w:val="none" w:sz="0" w:space="0" w:color="auto"/>
            <w:left w:val="none" w:sz="0" w:space="0" w:color="auto"/>
            <w:bottom w:val="none" w:sz="0" w:space="0" w:color="auto"/>
            <w:right w:val="none" w:sz="0" w:space="0" w:color="auto"/>
          </w:divBdr>
        </w:div>
        <w:div w:id="1681397548">
          <w:marLeft w:val="0"/>
          <w:marRight w:val="0"/>
          <w:marTop w:val="0"/>
          <w:marBottom w:val="0"/>
          <w:divBdr>
            <w:top w:val="none" w:sz="0" w:space="0" w:color="auto"/>
            <w:left w:val="none" w:sz="0" w:space="0" w:color="auto"/>
            <w:bottom w:val="none" w:sz="0" w:space="0" w:color="auto"/>
            <w:right w:val="none" w:sz="0" w:space="0" w:color="auto"/>
          </w:divBdr>
        </w:div>
        <w:div w:id="2125730152">
          <w:marLeft w:val="0"/>
          <w:marRight w:val="0"/>
          <w:marTop w:val="0"/>
          <w:marBottom w:val="0"/>
          <w:divBdr>
            <w:top w:val="none" w:sz="0" w:space="0" w:color="auto"/>
            <w:left w:val="none" w:sz="0" w:space="0" w:color="auto"/>
            <w:bottom w:val="none" w:sz="0" w:space="0" w:color="auto"/>
            <w:right w:val="none" w:sz="0" w:space="0" w:color="auto"/>
          </w:divBdr>
        </w:div>
        <w:div w:id="1362825810">
          <w:marLeft w:val="0"/>
          <w:marRight w:val="0"/>
          <w:marTop w:val="0"/>
          <w:marBottom w:val="0"/>
          <w:divBdr>
            <w:top w:val="none" w:sz="0" w:space="0" w:color="auto"/>
            <w:left w:val="none" w:sz="0" w:space="0" w:color="auto"/>
            <w:bottom w:val="none" w:sz="0" w:space="0" w:color="auto"/>
            <w:right w:val="none" w:sz="0" w:space="0" w:color="auto"/>
          </w:divBdr>
        </w:div>
        <w:div w:id="1786542162">
          <w:marLeft w:val="0"/>
          <w:marRight w:val="0"/>
          <w:marTop w:val="0"/>
          <w:marBottom w:val="0"/>
          <w:divBdr>
            <w:top w:val="none" w:sz="0" w:space="0" w:color="auto"/>
            <w:left w:val="none" w:sz="0" w:space="0" w:color="auto"/>
            <w:bottom w:val="none" w:sz="0" w:space="0" w:color="auto"/>
            <w:right w:val="none" w:sz="0" w:space="0" w:color="auto"/>
          </w:divBdr>
        </w:div>
        <w:div w:id="68121282">
          <w:marLeft w:val="0"/>
          <w:marRight w:val="0"/>
          <w:marTop w:val="0"/>
          <w:marBottom w:val="0"/>
          <w:divBdr>
            <w:top w:val="none" w:sz="0" w:space="0" w:color="auto"/>
            <w:left w:val="none" w:sz="0" w:space="0" w:color="auto"/>
            <w:bottom w:val="none" w:sz="0" w:space="0" w:color="auto"/>
            <w:right w:val="none" w:sz="0" w:space="0" w:color="auto"/>
          </w:divBdr>
        </w:div>
        <w:div w:id="615139526">
          <w:marLeft w:val="0"/>
          <w:marRight w:val="0"/>
          <w:marTop w:val="0"/>
          <w:marBottom w:val="0"/>
          <w:divBdr>
            <w:top w:val="none" w:sz="0" w:space="0" w:color="auto"/>
            <w:left w:val="none" w:sz="0" w:space="0" w:color="auto"/>
            <w:bottom w:val="none" w:sz="0" w:space="0" w:color="auto"/>
            <w:right w:val="none" w:sz="0" w:space="0" w:color="auto"/>
          </w:divBdr>
        </w:div>
        <w:div w:id="1719085927">
          <w:marLeft w:val="0"/>
          <w:marRight w:val="0"/>
          <w:marTop w:val="0"/>
          <w:marBottom w:val="0"/>
          <w:divBdr>
            <w:top w:val="none" w:sz="0" w:space="0" w:color="auto"/>
            <w:left w:val="none" w:sz="0" w:space="0" w:color="auto"/>
            <w:bottom w:val="none" w:sz="0" w:space="0" w:color="auto"/>
            <w:right w:val="none" w:sz="0" w:space="0" w:color="auto"/>
          </w:divBdr>
        </w:div>
        <w:div w:id="616985108">
          <w:marLeft w:val="0"/>
          <w:marRight w:val="0"/>
          <w:marTop w:val="0"/>
          <w:marBottom w:val="0"/>
          <w:divBdr>
            <w:top w:val="none" w:sz="0" w:space="0" w:color="auto"/>
            <w:left w:val="none" w:sz="0" w:space="0" w:color="auto"/>
            <w:bottom w:val="none" w:sz="0" w:space="0" w:color="auto"/>
            <w:right w:val="none" w:sz="0" w:space="0" w:color="auto"/>
          </w:divBdr>
        </w:div>
        <w:div w:id="455367092">
          <w:marLeft w:val="0"/>
          <w:marRight w:val="0"/>
          <w:marTop w:val="0"/>
          <w:marBottom w:val="0"/>
          <w:divBdr>
            <w:top w:val="none" w:sz="0" w:space="0" w:color="auto"/>
            <w:left w:val="none" w:sz="0" w:space="0" w:color="auto"/>
            <w:bottom w:val="none" w:sz="0" w:space="0" w:color="auto"/>
            <w:right w:val="none" w:sz="0" w:space="0" w:color="auto"/>
          </w:divBdr>
        </w:div>
        <w:div w:id="1943999733">
          <w:marLeft w:val="0"/>
          <w:marRight w:val="0"/>
          <w:marTop w:val="0"/>
          <w:marBottom w:val="0"/>
          <w:divBdr>
            <w:top w:val="none" w:sz="0" w:space="0" w:color="auto"/>
            <w:left w:val="none" w:sz="0" w:space="0" w:color="auto"/>
            <w:bottom w:val="none" w:sz="0" w:space="0" w:color="auto"/>
            <w:right w:val="none" w:sz="0" w:space="0" w:color="auto"/>
          </w:divBdr>
        </w:div>
        <w:div w:id="109932226">
          <w:marLeft w:val="0"/>
          <w:marRight w:val="0"/>
          <w:marTop w:val="0"/>
          <w:marBottom w:val="0"/>
          <w:divBdr>
            <w:top w:val="none" w:sz="0" w:space="0" w:color="auto"/>
            <w:left w:val="none" w:sz="0" w:space="0" w:color="auto"/>
            <w:bottom w:val="none" w:sz="0" w:space="0" w:color="auto"/>
            <w:right w:val="none" w:sz="0" w:space="0" w:color="auto"/>
          </w:divBdr>
        </w:div>
        <w:div w:id="683899635">
          <w:marLeft w:val="0"/>
          <w:marRight w:val="0"/>
          <w:marTop w:val="0"/>
          <w:marBottom w:val="0"/>
          <w:divBdr>
            <w:top w:val="none" w:sz="0" w:space="0" w:color="auto"/>
            <w:left w:val="none" w:sz="0" w:space="0" w:color="auto"/>
            <w:bottom w:val="none" w:sz="0" w:space="0" w:color="auto"/>
            <w:right w:val="none" w:sz="0" w:space="0" w:color="auto"/>
          </w:divBdr>
        </w:div>
        <w:div w:id="1710952981">
          <w:marLeft w:val="0"/>
          <w:marRight w:val="0"/>
          <w:marTop w:val="0"/>
          <w:marBottom w:val="0"/>
          <w:divBdr>
            <w:top w:val="none" w:sz="0" w:space="0" w:color="auto"/>
            <w:left w:val="none" w:sz="0" w:space="0" w:color="auto"/>
            <w:bottom w:val="none" w:sz="0" w:space="0" w:color="auto"/>
            <w:right w:val="none" w:sz="0" w:space="0" w:color="auto"/>
          </w:divBdr>
        </w:div>
        <w:div w:id="1054818864">
          <w:marLeft w:val="0"/>
          <w:marRight w:val="0"/>
          <w:marTop w:val="0"/>
          <w:marBottom w:val="0"/>
          <w:divBdr>
            <w:top w:val="none" w:sz="0" w:space="0" w:color="auto"/>
            <w:left w:val="none" w:sz="0" w:space="0" w:color="auto"/>
            <w:bottom w:val="none" w:sz="0" w:space="0" w:color="auto"/>
            <w:right w:val="none" w:sz="0" w:space="0" w:color="auto"/>
          </w:divBdr>
        </w:div>
        <w:div w:id="1495682377">
          <w:marLeft w:val="0"/>
          <w:marRight w:val="0"/>
          <w:marTop w:val="0"/>
          <w:marBottom w:val="0"/>
          <w:divBdr>
            <w:top w:val="none" w:sz="0" w:space="0" w:color="auto"/>
            <w:left w:val="none" w:sz="0" w:space="0" w:color="auto"/>
            <w:bottom w:val="none" w:sz="0" w:space="0" w:color="auto"/>
            <w:right w:val="none" w:sz="0" w:space="0" w:color="auto"/>
          </w:divBdr>
        </w:div>
        <w:div w:id="47267089">
          <w:marLeft w:val="0"/>
          <w:marRight w:val="0"/>
          <w:marTop w:val="0"/>
          <w:marBottom w:val="0"/>
          <w:divBdr>
            <w:top w:val="none" w:sz="0" w:space="0" w:color="auto"/>
            <w:left w:val="none" w:sz="0" w:space="0" w:color="auto"/>
            <w:bottom w:val="none" w:sz="0" w:space="0" w:color="auto"/>
            <w:right w:val="none" w:sz="0" w:space="0" w:color="auto"/>
          </w:divBdr>
        </w:div>
        <w:div w:id="1163158312">
          <w:marLeft w:val="0"/>
          <w:marRight w:val="0"/>
          <w:marTop w:val="0"/>
          <w:marBottom w:val="0"/>
          <w:divBdr>
            <w:top w:val="none" w:sz="0" w:space="0" w:color="auto"/>
            <w:left w:val="none" w:sz="0" w:space="0" w:color="auto"/>
            <w:bottom w:val="none" w:sz="0" w:space="0" w:color="auto"/>
            <w:right w:val="none" w:sz="0" w:space="0" w:color="auto"/>
          </w:divBdr>
        </w:div>
        <w:div w:id="688994463">
          <w:marLeft w:val="0"/>
          <w:marRight w:val="0"/>
          <w:marTop w:val="0"/>
          <w:marBottom w:val="0"/>
          <w:divBdr>
            <w:top w:val="none" w:sz="0" w:space="0" w:color="auto"/>
            <w:left w:val="none" w:sz="0" w:space="0" w:color="auto"/>
            <w:bottom w:val="none" w:sz="0" w:space="0" w:color="auto"/>
            <w:right w:val="none" w:sz="0" w:space="0" w:color="auto"/>
          </w:divBdr>
        </w:div>
        <w:div w:id="1076559989">
          <w:marLeft w:val="0"/>
          <w:marRight w:val="0"/>
          <w:marTop w:val="0"/>
          <w:marBottom w:val="0"/>
          <w:divBdr>
            <w:top w:val="none" w:sz="0" w:space="0" w:color="auto"/>
            <w:left w:val="none" w:sz="0" w:space="0" w:color="auto"/>
            <w:bottom w:val="none" w:sz="0" w:space="0" w:color="auto"/>
            <w:right w:val="none" w:sz="0" w:space="0" w:color="auto"/>
          </w:divBdr>
        </w:div>
        <w:div w:id="404110130">
          <w:marLeft w:val="0"/>
          <w:marRight w:val="0"/>
          <w:marTop w:val="0"/>
          <w:marBottom w:val="0"/>
          <w:divBdr>
            <w:top w:val="none" w:sz="0" w:space="0" w:color="auto"/>
            <w:left w:val="none" w:sz="0" w:space="0" w:color="auto"/>
            <w:bottom w:val="none" w:sz="0" w:space="0" w:color="auto"/>
            <w:right w:val="none" w:sz="0" w:space="0" w:color="auto"/>
          </w:divBdr>
        </w:div>
        <w:div w:id="214053622">
          <w:marLeft w:val="0"/>
          <w:marRight w:val="0"/>
          <w:marTop w:val="0"/>
          <w:marBottom w:val="0"/>
          <w:divBdr>
            <w:top w:val="none" w:sz="0" w:space="0" w:color="auto"/>
            <w:left w:val="none" w:sz="0" w:space="0" w:color="auto"/>
            <w:bottom w:val="none" w:sz="0" w:space="0" w:color="auto"/>
            <w:right w:val="none" w:sz="0" w:space="0" w:color="auto"/>
          </w:divBdr>
        </w:div>
        <w:div w:id="402915970">
          <w:marLeft w:val="0"/>
          <w:marRight w:val="0"/>
          <w:marTop w:val="0"/>
          <w:marBottom w:val="0"/>
          <w:divBdr>
            <w:top w:val="none" w:sz="0" w:space="0" w:color="auto"/>
            <w:left w:val="none" w:sz="0" w:space="0" w:color="auto"/>
            <w:bottom w:val="none" w:sz="0" w:space="0" w:color="auto"/>
            <w:right w:val="none" w:sz="0" w:space="0" w:color="auto"/>
          </w:divBdr>
        </w:div>
        <w:div w:id="830953083">
          <w:marLeft w:val="0"/>
          <w:marRight w:val="0"/>
          <w:marTop w:val="0"/>
          <w:marBottom w:val="0"/>
          <w:divBdr>
            <w:top w:val="none" w:sz="0" w:space="0" w:color="auto"/>
            <w:left w:val="none" w:sz="0" w:space="0" w:color="auto"/>
            <w:bottom w:val="none" w:sz="0" w:space="0" w:color="auto"/>
            <w:right w:val="none" w:sz="0" w:space="0" w:color="auto"/>
          </w:divBdr>
        </w:div>
        <w:div w:id="1419715557">
          <w:marLeft w:val="0"/>
          <w:marRight w:val="0"/>
          <w:marTop w:val="0"/>
          <w:marBottom w:val="0"/>
          <w:divBdr>
            <w:top w:val="none" w:sz="0" w:space="0" w:color="auto"/>
            <w:left w:val="none" w:sz="0" w:space="0" w:color="auto"/>
            <w:bottom w:val="none" w:sz="0" w:space="0" w:color="auto"/>
            <w:right w:val="none" w:sz="0" w:space="0" w:color="auto"/>
          </w:divBdr>
        </w:div>
        <w:div w:id="411777359">
          <w:marLeft w:val="0"/>
          <w:marRight w:val="0"/>
          <w:marTop w:val="0"/>
          <w:marBottom w:val="0"/>
          <w:divBdr>
            <w:top w:val="none" w:sz="0" w:space="0" w:color="auto"/>
            <w:left w:val="none" w:sz="0" w:space="0" w:color="auto"/>
            <w:bottom w:val="none" w:sz="0" w:space="0" w:color="auto"/>
            <w:right w:val="none" w:sz="0" w:space="0" w:color="auto"/>
          </w:divBdr>
        </w:div>
        <w:div w:id="933171275">
          <w:marLeft w:val="0"/>
          <w:marRight w:val="0"/>
          <w:marTop w:val="0"/>
          <w:marBottom w:val="0"/>
          <w:divBdr>
            <w:top w:val="none" w:sz="0" w:space="0" w:color="auto"/>
            <w:left w:val="none" w:sz="0" w:space="0" w:color="auto"/>
            <w:bottom w:val="none" w:sz="0" w:space="0" w:color="auto"/>
            <w:right w:val="none" w:sz="0" w:space="0" w:color="auto"/>
          </w:divBdr>
        </w:div>
        <w:div w:id="150215941">
          <w:marLeft w:val="0"/>
          <w:marRight w:val="0"/>
          <w:marTop w:val="0"/>
          <w:marBottom w:val="0"/>
          <w:divBdr>
            <w:top w:val="none" w:sz="0" w:space="0" w:color="auto"/>
            <w:left w:val="none" w:sz="0" w:space="0" w:color="auto"/>
            <w:bottom w:val="none" w:sz="0" w:space="0" w:color="auto"/>
            <w:right w:val="none" w:sz="0" w:space="0" w:color="auto"/>
          </w:divBdr>
        </w:div>
        <w:div w:id="1807119181">
          <w:marLeft w:val="0"/>
          <w:marRight w:val="0"/>
          <w:marTop w:val="0"/>
          <w:marBottom w:val="0"/>
          <w:divBdr>
            <w:top w:val="none" w:sz="0" w:space="0" w:color="auto"/>
            <w:left w:val="none" w:sz="0" w:space="0" w:color="auto"/>
            <w:bottom w:val="none" w:sz="0" w:space="0" w:color="auto"/>
            <w:right w:val="none" w:sz="0" w:space="0" w:color="auto"/>
          </w:divBdr>
        </w:div>
        <w:div w:id="236786976">
          <w:marLeft w:val="0"/>
          <w:marRight w:val="0"/>
          <w:marTop w:val="0"/>
          <w:marBottom w:val="0"/>
          <w:divBdr>
            <w:top w:val="none" w:sz="0" w:space="0" w:color="auto"/>
            <w:left w:val="none" w:sz="0" w:space="0" w:color="auto"/>
            <w:bottom w:val="none" w:sz="0" w:space="0" w:color="auto"/>
            <w:right w:val="none" w:sz="0" w:space="0" w:color="auto"/>
          </w:divBdr>
        </w:div>
        <w:div w:id="1846900453">
          <w:marLeft w:val="0"/>
          <w:marRight w:val="0"/>
          <w:marTop w:val="0"/>
          <w:marBottom w:val="0"/>
          <w:divBdr>
            <w:top w:val="none" w:sz="0" w:space="0" w:color="auto"/>
            <w:left w:val="none" w:sz="0" w:space="0" w:color="auto"/>
            <w:bottom w:val="none" w:sz="0" w:space="0" w:color="auto"/>
            <w:right w:val="none" w:sz="0" w:space="0" w:color="auto"/>
          </w:divBdr>
        </w:div>
        <w:div w:id="1612396165">
          <w:marLeft w:val="0"/>
          <w:marRight w:val="0"/>
          <w:marTop w:val="0"/>
          <w:marBottom w:val="0"/>
          <w:divBdr>
            <w:top w:val="none" w:sz="0" w:space="0" w:color="auto"/>
            <w:left w:val="none" w:sz="0" w:space="0" w:color="auto"/>
            <w:bottom w:val="none" w:sz="0" w:space="0" w:color="auto"/>
            <w:right w:val="none" w:sz="0" w:space="0" w:color="auto"/>
          </w:divBdr>
        </w:div>
        <w:div w:id="546642601">
          <w:marLeft w:val="0"/>
          <w:marRight w:val="0"/>
          <w:marTop w:val="0"/>
          <w:marBottom w:val="0"/>
          <w:divBdr>
            <w:top w:val="none" w:sz="0" w:space="0" w:color="auto"/>
            <w:left w:val="none" w:sz="0" w:space="0" w:color="auto"/>
            <w:bottom w:val="none" w:sz="0" w:space="0" w:color="auto"/>
            <w:right w:val="none" w:sz="0" w:space="0" w:color="auto"/>
          </w:divBdr>
        </w:div>
        <w:div w:id="1634284937">
          <w:marLeft w:val="0"/>
          <w:marRight w:val="0"/>
          <w:marTop w:val="0"/>
          <w:marBottom w:val="0"/>
          <w:divBdr>
            <w:top w:val="none" w:sz="0" w:space="0" w:color="auto"/>
            <w:left w:val="none" w:sz="0" w:space="0" w:color="auto"/>
            <w:bottom w:val="none" w:sz="0" w:space="0" w:color="auto"/>
            <w:right w:val="none" w:sz="0" w:space="0" w:color="auto"/>
          </w:divBdr>
        </w:div>
        <w:div w:id="1943027317">
          <w:marLeft w:val="0"/>
          <w:marRight w:val="0"/>
          <w:marTop w:val="0"/>
          <w:marBottom w:val="0"/>
          <w:divBdr>
            <w:top w:val="none" w:sz="0" w:space="0" w:color="auto"/>
            <w:left w:val="none" w:sz="0" w:space="0" w:color="auto"/>
            <w:bottom w:val="none" w:sz="0" w:space="0" w:color="auto"/>
            <w:right w:val="none" w:sz="0" w:space="0" w:color="auto"/>
          </w:divBdr>
        </w:div>
        <w:div w:id="417562252">
          <w:marLeft w:val="0"/>
          <w:marRight w:val="0"/>
          <w:marTop w:val="0"/>
          <w:marBottom w:val="0"/>
          <w:divBdr>
            <w:top w:val="none" w:sz="0" w:space="0" w:color="auto"/>
            <w:left w:val="none" w:sz="0" w:space="0" w:color="auto"/>
            <w:bottom w:val="none" w:sz="0" w:space="0" w:color="auto"/>
            <w:right w:val="none" w:sz="0" w:space="0" w:color="auto"/>
          </w:divBdr>
        </w:div>
        <w:div w:id="1978729294">
          <w:marLeft w:val="0"/>
          <w:marRight w:val="0"/>
          <w:marTop w:val="0"/>
          <w:marBottom w:val="0"/>
          <w:divBdr>
            <w:top w:val="none" w:sz="0" w:space="0" w:color="auto"/>
            <w:left w:val="none" w:sz="0" w:space="0" w:color="auto"/>
            <w:bottom w:val="none" w:sz="0" w:space="0" w:color="auto"/>
            <w:right w:val="none" w:sz="0" w:space="0" w:color="auto"/>
          </w:divBdr>
        </w:div>
        <w:div w:id="1659849048">
          <w:marLeft w:val="0"/>
          <w:marRight w:val="0"/>
          <w:marTop w:val="0"/>
          <w:marBottom w:val="0"/>
          <w:divBdr>
            <w:top w:val="none" w:sz="0" w:space="0" w:color="auto"/>
            <w:left w:val="none" w:sz="0" w:space="0" w:color="auto"/>
            <w:bottom w:val="none" w:sz="0" w:space="0" w:color="auto"/>
            <w:right w:val="none" w:sz="0" w:space="0" w:color="auto"/>
          </w:divBdr>
        </w:div>
        <w:div w:id="1141731524">
          <w:marLeft w:val="0"/>
          <w:marRight w:val="0"/>
          <w:marTop w:val="0"/>
          <w:marBottom w:val="0"/>
          <w:divBdr>
            <w:top w:val="none" w:sz="0" w:space="0" w:color="auto"/>
            <w:left w:val="none" w:sz="0" w:space="0" w:color="auto"/>
            <w:bottom w:val="none" w:sz="0" w:space="0" w:color="auto"/>
            <w:right w:val="none" w:sz="0" w:space="0" w:color="auto"/>
          </w:divBdr>
        </w:div>
        <w:div w:id="756023479">
          <w:marLeft w:val="0"/>
          <w:marRight w:val="0"/>
          <w:marTop w:val="0"/>
          <w:marBottom w:val="0"/>
          <w:divBdr>
            <w:top w:val="none" w:sz="0" w:space="0" w:color="auto"/>
            <w:left w:val="none" w:sz="0" w:space="0" w:color="auto"/>
            <w:bottom w:val="none" w:sz="0" w:space="0" w:color="auto"/>
            <w:right w:val="none" w:sz="0" w:space="0" w:color="auto"/>
          </w:divBdr>
        </w:div>
        <w:div w:id="2112430187">
          <w:marLeft w:val="0"/>
          <w:marRight w:val="0"/>
          <w:marTop w:val="0"/>
          <w:marBottom w:val="0"/>
          <w:divBdr>
            <w:top w:val="none" w:sz="0" w:space="0" w:color="auto"/>
            <w:left w:val="none" w:sz="0" w:space="0" w:color="auto"/>
            <w:bottom w:val="none" w:sz="0" w:space="0" w:color="auto"/>
            <w:right w:val="none" w:sz="0" w:space="0" w:color="auto"/>
          </w:divBdr>
        </w:div>
        <w:div w:id="1221403050">
          <w:marLeft w:val="0"/>
          <w:marRight w:val="0"/>
          <w:marTop w:val="0"/>
          <w:marBottom w:val="0"/>
          <w:divBdr>
            <w:top w:val="none" w:sz="0" w:space="0" w:color="auto"/>
            <w:left w:val="none" w:sz="0" w:space="0" w:color="auto"/>
            <w:bottom w:val="none" w:sz="0" w:space="0" w:color="auto"/>
            <w:right w:val="none" w:sz="0" w:space="0" w:color="auto"/>
          </w:divBdr>
        </w:div>
        <w:div w:id="381634479">
          <w:marLeft w:val="0"/>
          <w:marRight w:val="0"/>
          <w:marTop w:val="0"/>
          <w:marBottom w:val="0"/>
          <w:divBdr>
            <w:top w:val="none" w:sz="0" w:space="0" w:color="auto"/>
            <w:left w:val="none" w:sz="0" w:space="0" w:color="auto"/>
            <w:bottom w:val="none" w:sz="0" w:space="0" w:color="auto"/>
            <w:right w:val="none" w:sz="0" w:space="0" w:color="auto"/>
          </w:divBdr>
        </w:div>
        <w:div w:id="542711951">
          <w:marLeft w:val="0"/>
          <w:marRight w:val="0"/>
          <w:marTop w:val="0"/>
          <w:marBottom w:val="0"/>
          <w:divBdr>
            <w:top w:val="none" w:sz="0" w:space="0" w:color="auto"/>
            <w:left w:val="none" w:sz="0" w:space="0" w:color="auto"/>
            <w:bottom w:val="none" w:sz="0" w:space="0" w:color="auto"/>
            <w:right w:val="none" w:sz="0" w:space="0" w:color="auto"/>
          </w:divBdr>
        </w:div>
        <w:div w:id="765659408">
          <w:marLeft w:val="0"/>
          <w:marRight w:val="0"/>
          <w:marTop w:val="0"/>
          <w:marBottom w:val="0"/>
          <w:divBdr>
            <w:top w:val="none" w:sz="0" w:space="0" w:color="auto"/>
            <w:left w:val="none" w:sz="0" w:space="0" w:color="auto"/>
            <w:bottom w:val="none" w:sz="0" w:space="0" w:color="auto"/>
            <w:right w:val="none" w:sz="0" w:space="0" w:color="auto"/>
          </w:divBdr>
        </w:div>
        <w:div w:id="731856109">
          <w:marLeft w:val="0"/>
          <w:marRight w:val="0"/>
          <w:marTop w:val="0"/>
          <w:marBottom w:val="0"/>
          <w:divBdr>
            <w:top w:val="none" w:sz="0" w:space="0" w:color="auto"/>
            <w:left w:val="none" w:sz="0" w:space="0" w:color="auto"/>
            <w:bottom w:val="none" w:sz="0" w:space="0" w:color="auto"/>
            <w:right w:val="none" w:sz="0" w:space="0" w:color="auto"/>
          </w:divBdr>
        </w:div>
        <w:div w:id="1623655916">
          <w:marLeft w:val="0"/>
          <w:marRight w:val="0"/>
          <w:marTop w:val="0"/>
          <w:marBottom w:val="0"/>
          <w:divBdr>
            <w:top w:val="none" w:sz="0" w:space="0" w:color="auto"/>
            <w:left w:val="none" w:sz="0" w:space="0" w:color="auto"/>
            <w:bottom w:val="none" w:sz="0" w:space="0" w:color="auto"/>
            <w:right w:val="none" w:sz="0" w:space="0" w:color="auto"/>
          </w:divBdr>
        </w:div>
        <w:div w:id="809904106">
          <w:marLeft w:val="0"/>
          <w:marRight w:val="0"/>
          <w:marTop w:val="0"/>
          <w:marBottom w:val="0"/>
          <w:divBdr>
            <w:top w:val="none" w:sz="0" w:space="0" w:color="auto"/>
            <w:left w:val="none" w:sz="0" w:space="0" w:color="auto"/>
            <w:bottom w:val="none" w:sz="0" w:space="0" w:color="auto"/>
            <w:right w:val="none" w:sz="0" w:space="0" w:color="auto"/>
          </w:divBdr>
        </w:div>
        <w:div w:id="1572543974">
          <w:marLeft w:val="0"/>
          <w:marRight w:val="0"/>
          <w:marTop w:val="0"/>
          <w:marBottom w:val="0"/>
          <w:divBdr>
            <w:top w:val="none" w:sz="0" w:space="0" w:color="auto"/>
            <w:left w:val="none" w:sz="0" w:space="0" w:color="auto"/>
            <w:bottom w:val="none" w:sz="0" w:space="0" w:color="auto"/>
            <w:right w:val="none" w:sz="0" w:space="0" w:color="auto"/>
          </w:divBdr>
        </w:div>
        <w:div w:id="158890837">
          <w:marLeft w:val="0"/>
          <w:marRight w:val="0"/>
          <w:marTop w:val="0"/>
          <w:marBottom w:val="0"/>
          <w:divBdr>
            <w:top w:val="none" w:sz="0" w:space="0" w:color="auto"/>
            <w:left w:val="none" w:sz="0" w:space="0" w:color="auto"/>
            <w:bottom w:val="none" w:sz="0" w:space="0" w:color="auto"/>
            <w:right w:val="none" w:sz="0" w:space="0" w:color="auto"/>
          </w:divBdr>
        </w:div>
        <w:div w:id="105589854">
          <w:marLeft w:val="0"/>
          <w:marRight w:val="0"/>
          <w:marTop w:val="0"/>
          <w:marBottom w:val="0"/>
          <w:divBdr>
            <w:top w:val="none" w:sz="0" w:space="0" w:color="auto"/>
            <w:left w:val="none" w:sz="0" w:space="0" w:color="auto"/>
            <w:bottom w:val="none" w:sz="0" w:space="0" w:color="auto"/>
            <w:right w:val="none" w:sz="0" w:space="0" w:color="auto"/>
          </w:divBdr>
        </w:div>
        <w:div w:id="750279953">
          <w:marLeft w:val="0"/>
          <w:marRight w:val="0"/>
          <w:marTop w:val="0"/>
          <w:marBottom w:val="0"/>
          <w:divBdr>
            <w:top w:val="none" w:sz="0" w:space="0" w:color="auto"/>
            <w:left w:val="none" w:sz="0" w:space="0" w:color="auto"/>
            <w:bottom w:val="none" w:sz="0" w:space="0" w:color="auto"/>
            <w:right w:val="none" w:sz="0" w:space="0" w:color="auto"/>
          </w:divBdr>
        </w:div>
        <w:div w:id="46221925">
          <w:marLeft w:val="0"/>
          <w:marRight w:val="0"/>
          <w:marTop w:val="0"/>
          <w:marBottom w:val="0"/>
          <w:divBdr>
            <w:top w:val="none" w:sz="0" w:space="0" w:color="auto"/>
            <w:left w:val="none" w:sz="0" w:space="0" w:color="auto"/>
            <w:bottom w:val="none" w:sz="0" w:space="0" w:color="auto"/>
            <w:right w:val="none" w:sz="0" w:space="0" w:color="auto"/>
          </w:divBdr>
        </w:div>
        <w:div w:id="807167846">
          <w:marLeft w:val="0"/>
          <w:marRight w:val="0"/>
          <w:marTop w:val="0"/>
          <w:marBottom w:val="0"/>
          <w:divBdr>
            <w:top w:val="none" w:sz="0" w:space="0" w:color="auto"/>
            <w:left w:val="none" w:sz="0" w:space="0" w:color="auto"/>
            <w:bottom w:val="none" w:sz="0" w:space="0" w:color="auto"/>
            <w:right w:val="none" w:sz="0" w:space="0" w:color="auto"/>
          </w:divBdr>
        </w:div>
        <w:div w:id="1494367779">
          <w:marLeft w:val="0"/>
          <w:marRight w:val="0"/>
          <w:marTop w:val="0"/>
          <w:marBottom w:val="0"/>
          <w:divBdr>
            <w:top w:val="none" w:sz="0" w:space="0" w:color="auto"/>
            <w:left w:val="none" w:sz="0" w:space="0" w:color="auto"/>
            <w:bottom w:val="none" w:sz="0" w:space="0" w:color="auto"/>
            <w:right w:val="none" w:sz="0" w:space="0" w:color="auto"/>
          </w:divBdr>
        </w:div>
        <w:div w:id="1355307791">
          <w:marLeft w:val="0"/>
          <w:marRight w:val="0"/>
          <w:marTop w:val="0"/>
          <w:marBottom w:val="0"/>
          <w:divBdr>
            <w:top w:val="none" w:sz="0" w:space="0" w:color="auto"/>
            <w:left w:val="none" w:sz="0" w:space="0" w:color="auto"/>
            <w:bottom w:val="none" w:sz="0" w:space="0" w:color="auto"/>
            <w:right w:val="none" w:sz="0" w:space="0" w:color="auto"/>
          </w:divBdr>
        </w:div>
        <w:div w:id="1796026975">
          <w:marLeft w:val="0"/>
          <w:marRight w:val="0"/>
          <w:marTop w:val="0"/>
          <w:marBottom w:val="0"/>
          <w:divBdr>
            <w:top w:val="none" w:sz="0" w:space="0" w:color="auto"/>
            <w:left w:val="none" w:sz="0" w:space="0" w:color="auto"/>
            <w:bottom w:val="none" w:sz="0" w:space="0" w:color="auto"/>
            <w:right w:val="none" w:sz="0" w:space="0" w:color="auto"/>
          </w:divBdr>
        </w:div>
        <w:div w:id="33585137">
          <w:marLeft w:val="0"/>
          <w:marRight w:val="0"/>
          <w:marTop w:val="0"/>
          <w:marBottom w:val="0"/>
          <w:divBdr>
            <w:top w:val="none" w:sz="0" w:space="0" w:color="auto"/>
            <w:left w:val="none" w:sz="0" w:space="0" w:color="auto"/>
            <w:bottom w:val="none" w:sz="0" w:space="0" w:color="auto"/>
            <w:right w:val="none" w:sz="0" w:space="0" w:color="auto"/>
          </w:divBdr>
        </w:div>
        <w:div w:id="2088458443">
          <w:marLeft w:val="0"/>
          <w:marRight w:val="0"/>
          <w:marTop w:val="0"/>
          <w:marBottom w:val="0"/>
          <w:divBdr>
            <w:top w:val="none" w:sz="0" w:space="0" w:color="auto"/>
            <w:left w:val="none" w:sz="0" w:space="0" w:color="auto"/>
            <w:bottom w:val="none" w:sz="0" w:space="0" w:color="auto"/>
            <w:right w:val="none" w:sz="0" w:space="0" w:color="auto"/>
          </w:divBdr>
        </w:div>
        <w:div w:id="1965307467">
          <w:marLeft w:val="0"/>
          <w:marRight w:val="0"/>
          <w:marTop w:val="0"/>
          <w:marBottom w:val="0"/>
          <w:divBdr>
            <w:top w:val="none" w:sz="0" w:space="0" w:color="auto"/>
            <w:left w:val="none" w:sz="0" w:space="0" w:color="auto"/>
            <w:bottom w:val="none" w:sz="0" w:space="0" w:color="auto"/>
            <w:right w:val="none" w:sz="0" w:space="0" w:color="auto"/>
          </w:divBdr>
        </w:div>
        <w:div w:id="1908301889">
          <w:marLeft w:val="0"/>
          <w:marRight w:val="0"/>
          <w:marTop w:val="0"/>
          <w:marBottom w:val="0"/>
          <w:divBdr>
            <w:top w:val="none" w:sz="0" w:space="0" w:color="auto"/>
            <w:left w:val="none" w:sz="0" w:space="0" w:color="auto"/>
            <w:bottom w:val="none" w:sz="0" w:space="0" w:color="auto"/>
            <w:right w:val="none" w:sz="0" w:space="0" w:color="auto"/>
          </w:divBdr>
        </w:div>
        <w:div w:id="809635927">
          <w:marLeft w:val="0"/>
          <w:marRight w:val="0"/>
          <w:marTop w:val="0"/>
          <w:marBottom w:val="0"/>
          <w:divBdr>
            <w:top w:val="none" w:sz="0" w:space="0" w:color="auto"/>
            <w:left w:val="none" w:sz="0" w:space="0" w:color="auto"/>
            <w:bottom w:val="none" w:sz="0" w:space="0" w:color="auto"/>
            <w:right w:val="none" w:sz="0" w:space="0" w:color="auto"/>
          </w:divBdr>
        </w:div>
        <w:div w:id="1607075206">
          <w:marLeft w:val="0"/>
          <w:marRight w:val="0"/>
          <w:marTop w:val="0"/>
          <w:marBottom w:val="0"/>
          <w:divBdr>
            <w:top w:val="none" w:sz="0" w:space="0" w:color="auto"/>
            <w:left w:val="none" w:sz="0" w:space="0" w:color="auto"/>
            <w:bottom w:val="none" w:sz="0" w:space="0" w:color="auto"/>
            <w:right w:val="none" w:sz="0" w:space="0" w:color="auto"/>
          </w:divBdr>
        </w:div>
        <w:div w:id="1578049197">
          <w:marLeft w:val="0"/>
          <w:marRight w:val="0"/>
          <w:marTop w:val="0"/>
          <w:marBottom w:val="0"/>
          <w:divBdr>
            <w:top w:val="none" w:sz="0" w:space="0" w:color="auto"/>
            <w:left w:val="none" w:sz="0" w:space="0" w:color="auto"/>
            <w:bottom w:val="none" w:sz="0" w:space="0" w:color="auto"/>
            <w:right w:val="none" w:sz="0" w:space="0" w:color="auto"/>
          </w:divBdr>
        </w:div>
        <w:div w:id="1644039459">
          <w:marLeft w:val="0"/>
          <w:marRight w:val="0"/>
          <w:marTop w:val="0"/>
          <w:marBottom w:val="0"/>
          <w:divBdr>
            <w:top w:val="none" w:sz="0" w:space="0" w:color="auto"/>
            <w:left w:val="none" w:sz="0" w:space="0" w:color="auto"/>
            <w:bottom w:val="none" w:sz="0" w:space="0" w:color="auto"/>
            <w:right w:val="none" w:sz="0" w:space="0" w:color="auto"/>
          </w:divBdr>
        </w:div>
        <w:div w:id="340817050">
          <w:marLeft w:val="0"/>
          <w:marRight w:val="0"/>
          <w:marTop w:val="0"/>
          <w:marBottom w:val="0"/>
          <w:divBdr>
            <w:top w:val="none" w:sz="0" w:space="0" w:color="auto"/>
            <w:left w:val="none" w:sz="0" w:space="0" w:color="auto"/>
            <w:bottom w:val="none" w:sz="0" w:space="0" w:color="auto"/>
            <w:right w:val="none" w:sz="0" w:space="0" w:color="auto"/>
          </w:divBdr>
        </w:div>
        <w:div w:id="1403330612">
          <w:marLeft w:val="0"/>
          <w:marRight w:val="0"/>
          <w:marTop w:val="0"/>
          <w:marBottom w:val="0"/>
          <w:divBdr>
            <w:top w:val="none" w:sz="0" w:space="0" w:color="auto"/>
            <w:left w:val="none" w:sz="0" w:space="0" w:color="auto"/>
            <w:bottom w:val="none" w:sz="0" w:space="0" w:color="auto"/>
            <w:right w:val="none" w:sz="0" w:space="0" w:color="auto"/>
          </w:divBdr>
        </w:div>
        <w:div w:id="240451955">
          <w:marLeft w:val="0"/>
          <w:marRight w:val="0"/>
          <w:marTop w:val="0"/>
          <w:marBottom w:val="0"/>
          <w:divBdr>
            <w:top w:val="none" w:sz="0" w:space="0" w:color="auto"/>
            <w:left w:val="none" w:sz="0" w:space="0" w:color="auto"/>
            <w:bottom w:val="none" w:sz="0" w:space="0" w:color="auto"/>
            <w:right w:val="none" w:sz="0" w:space="0" w:color="auto"/>
          </w:divBdr>
        </w:div>
        <w:div w:id="336537561">
          <w:marLeft w:val="0"/>
          <w:marRight w:val="0"/>
          <w:marTop w:val="0"/>
          <w:marBottom w:val="0"/>
          <w:divBdr>
            <w:top w:val="none" w:sz="0" w:space="0" w:color="auto"/>
            <w:left w:val="none" w:sz="0" w:space="0" w:color="auto"/>
            <w:bottom w:val="none" w:sz="0" w:space="0" w:color="auto"/>
            <w:right w:val="none" w:sz="0" w:space="0" w:color="auto"/>
          </w:divBdr>
        </w:div>
        <w:div w:id="829759567">
          <w:marLeft w:val="0"/>
          <w:marRight w:val="0"/>
          <w:marTop w:val="0"/>
          <w:marBottom w:val="0"/>
          <w:divBdr>
            <w:top w:val="none" w:sz="0" w:space="0" w:color="auto"/>
            <w:left w:val="none" w:sz="0" w:space="0" w:color="auto"/>
            <w:bottom w:val="none" w:sz="0" w:space="0" w:color="auto"/>
            <w:right w:val="none" w:sz="0" w:space="0" w:color="auto"/>
          </w:divBdr>
        </w:div>
        <w:div w:id="76022469">
          <w:marLeft w:val="0"/>
          <w:marRight w:val="0"/>
          <w:marTop w:val="0"/>
          <w:marBottom w:val="0"/>
          <w:divBdr>
            <w:top w:val="none" w:sz="0" w:space="0" w:color="auto"/>
            <w:left w:val="none" w:sz="0" w:space="0" w:color="auto"/>
            <w:bottom w:val="none" w:sz="0" w:space="0" w:color="auto"/>
            <w:right w:val="none" w:sz="0" w:space="0" w:color="auto"/>
          </w:divBdr>
        </w:div>
        <w:div w:id="1195072865">
          <w:marLeft w:val="0"/>
          <w:marRight w:val="0"/>
          <w:marTop w:val="0"/>
          <w:marBottom w:val="0"/>
          <w:divBdr>
            <w:top w:val="none" w:sz="0" w:space="0" w:color="auto"/>
            <w:left w:val="none" w:sz="0" w:space="0" w:color="auto"/>
            <w:bottom w:val="none" w:sz="0" w:space="0" w:color="auto"/>
            <w:right w:val="none" w:sz="0" w:space="0" w:color="auto"/>
          </w:divBdr>
        </w:div>
        <w:div w:id="2142528740">
          <w:marLeft w:val="0"/>
          <w:marRight w:val="0"/>
          <w:marTop w:val="0"/>
          <w:marBottom w:val="0"/>
          <w:divBdr>
            <w:top w:val="none" w:sz="0" w:space="0" w:color="auto"/>
            <w:left w:val="none" w:sz="0" w:space="0" w:color="auto"/>
            <w:bottom w:val="none" w:sz="0" w:space="0" w:color="auto"/>
            <w:right w:val="none" w:sz="0" w:space="0" w:color="auto"/>
          </w:divBdr>
        </w:div>
        <w:div w:id="338389546">
          <w:marLeft w:val="0"/>
          <w:marRight w:val="0"/>
          <w:marTop w:val="0"/>
          <w:marBottom w:val="0"/>
          <w:divBdr>
            <w:top w:val="none" w:sz="0" w:space="0" w:color="auto"/>
            <w:left w:val="none" w:sz="0" w:space="0" w:color="auto"/>
            <w:bottom w:val="none" w:sz="0" w:space="0" w:color="auto"/>
            <w:right w:val="none" w:sz="0" w:space="0" w:color="auto"/>
          </w:divBdr>
        </w:div>
        <w:div w:id="1827895377">
          <w:marLeft w:val="0"/>
          <w:marRight w:val="0"/>
          <w:marTop w:val="0"/>
          <w:marBottom w:val="0"/>
          <w:divBdr>
            <w:top w:val="none" w:sz="0" w:space="0" w:color="auto"/>
            <w:left w:val="none" w:sz="0" w:space="0" w:color="auto"/>
            <w:bottom w:val="none" w:sz="0" w:space="0" w:color="auto"/>
            <w:right w:val="none" w:sz="0" w:space="0" w:color="auto"/>
          </w:divBdr>
        </w:div>
        <w:div w:id="1873225068">
          <w:marLeft w:val="0"/>
          <w:marRight w:val="0"/>
          <w:marTop w:val="0"/>
          <w:marBottom w:val="0"/>
          <w:divBdr>
            <w:top w:val="none" w:sz="0" w:space="0" w:color="auto"/>
            <w:left w:val="none" w:sz="0" w:space="0" w:color="auto"/>
            <w:bottom w:val="none" w:sz="0" w:space="0" w:color="auto"/>
            <w:right w:val="none" w:sz="0" w:space="0" w:color="auto"/>
          </w:divBdr>
        </w:div>
        <w:div w:id="918756443">
          <w:marLeft w:val="0"/>
          <w:marRight w:val="0"/>
          <w:marTop w:val="0"/>
          <w:marBottom w:val="0"/>
          <w:divBdr>
            <w:top w:val="none" w:sz="0" w:space="0" w:color="auto"/>
            <w:left w:val="none" w:sz="0" w:space="0" w:color="auto"/>
            <w:bottom w:val="none" w:sz="0" w:space="0" w:color="auto"/>
            <w:right w:val="none" w:sz="0" w:space="0" w:color="auto"/>
          </w:divBdr>
        </w:div>
        <w:div w:id="1718972211">
          <w:marLeft w:val="0"/>
          <w:marRight w:val="0"/>
          <w:marTop w:val="0"/>
          <w:marBottom w:val="0"/>
          <w:divBdr>
            <w:top w:val="none" w:sz="0" w:space="0" w:color="auto"/>
            <w:left w:val="none" w:sz="0" w:space="0" w:color="auto"/>
            <w:bottom w:val="none" w:sz="0" w:space="0" w:color="auto"/>
            <w:right w:val="none" w:sz="0" w:space="0" w:color="auto"/>
          </w:divBdr>
        </w:div>
        <w:div w:id="244149898">
          <w:marLeft w:val="0"/>
          <w:marRight w:val="0"/>
          <w:marTop w:val="0"/>
          <w:marBottom w:val="0"/>
          <w:divBdr>
            <w:top w:val="none" w:sz="0" w:space="0" w:color="auto"/>
            <w:left w:val="none" w:sz="0" w:space="0" w:color="auto"/>
            <w:bottom w:val="none" w:sz="0" w:space="0" w:color="auto"/>
            <w:right w:val="none" w:sz="0" w:space="0" w:color="auto"/>
          </w:divBdr>
        </w:div>
        <w:div w:id="1602224281">
          <w:marLeft w:val="0"/>
          <w:marRight w:val="0"/>
          <w:marTop w:val="0"/>
          <w:marBottom w:val="0"/>
          <w:divBdr>
            <w:top w:val="none" w:sz="0" w:space="0" w:color="auto"/>
            <w:left w:val="none" w:sz="0" w:space="0" w:color="auto"/>
            <w:bottom w:val="none" w:sz="0" w:space="0" w:color="auto"/>
            <w:right w:val="none" w:sz="0" w:space="0" w:color="auto"/>
          </w:divBdr>
        </w:div>
        <w:div w:id="1801612656">
          <w:marLeft w:val="0"/>
          <w:marRight w:val="0"/>
          <w:marTop w:val="0"/>
          <w:marBottom w:val="0"/>
          <w:divBdr>
            <w:top w:val="none" w:sz="0" w:space="0" w:color="auto"/>
            <w:left w:val="none" w:sz="0" w:space="0" w:color="auto"/>
            <w:bottom w:val="none" w:sz="0" w:space="0" w:color="auto"/>
            <w:right w:val="none" w:sz="0" w:space="0" w:color="auto"/>
          </w:divBdr>
        </w:div>
        <w:div w:id="229118556">
          <w:marLeft w:val="0"/>
          <w:marRight w:val="0"/>
          <w:marTop w:val="0"/>
          <w:marBottom w:val="0"/>
          <w:divBdr>
            <w:top w:val="none" w:sz="0" w:space="0" w:color="auto"/>
            <w:left w:val="none" w:sz="0" w:space="0" w:color="auto"/>
            <w:bottom w:val="none" w:sz="0" w:space="0" w:color="auto"/>
            <w:right w:val="none" w:sz="0" w:space="0" w:color="auto"/>
          </w:divBdr>
        </w:div>
        <w:div w:id="1563902254">
          <w:marLeft w:val="0"/>
          <w:marRight w:val="0"/>
          <w:marTop w:val="0"/>
          <w:marBottom w:val="0"/>
          <w:divBdr>
            <w:top w:val="none" w:sz="0" w:space="0" w:color="auto"/>
            <w:left w:val="none" w:sz="0" w:space="0" w:color="auto"/>
            <w:bottom w:val="none" w:sz="0" w:space="0" w:color="auto"/>
            <w:right w:val="none" w:sz="0" w:space="0" w:color="auto"/>
          </w:divBdr>
        </w:div>
        <w:div w:id="343367775">
          <w:marLeft w:val="0"/>
          <w:marRight w:val="0"/>
          <w:marTop w:val="0"/>
          <w:marBottom w:val="0"/>
          <w:divBdr>
            <w:top w:val="none" w:sz="0" w:space="0" w:color="auto"/>
            <w:left w:val="none" w:sz="0" w:space="0" w:color="auto"/>
            <w:bottom w:val="none" w:sz="0" w:space="0" w:color="auto"/>
            <w:right w:val="none" w:sz="0" w:space="0" w:color="auto"/>
          </w:divBdr>
        </w:div>
        <w:div w:id="1265653966">
          <w:marLeft w:val="0"/>
          <w:marRight w:val="0"/>
          <w:marTop w:val="0"/>
          <w:marBottom w:val="0"/>
          <w:divBdr>
            <w:top w:val="none" w:sz="0" w:space="0" w:color="auto"/>
            <w:left w:val="none" w:sz="0" w:space="0" w:color="auto"/>
            <w:bottom w:val="none" w:sz="0" w:space="0" w:color="auto"/>
            <w:right w:val="none" w:sz="0" w:space="0" w:color="auto"/>
          </w:divBdr>
        </w:div>
        <w:div w:id="1872835453">
          <w:marLeft w:val="0"/>
          <w:marRight w:val="0"/>
          <w:marTop w:val="0"/>
          <w:marBottom w:val="0"/>
          <w:divBdr>
            <w:top w:val="none" w:sz="0" w:space="0" w:color="auto"/>
            <w:left w:val="none" w:sz="0" w:space="0" w:color="auto"/>
            <w:bottom w:val="none" w:sz="0" w:space="0" w:color="auto"/>
            <w:right w:val="none" w:sz="0" w:space="0" w:color="auto"/>
          </w:divBdr>
        </w:div>
        <w:div w:id="1536307654">
          <w:marLeft w:val="0"/>
          <w:marRight w:val="0"/>
          <w:marTop w:val="0"/>
          <w:marBottom w:val="0"/>
          <w:divBdr>
            <w:top w:val="none" w:sz="0" w:space="0" w:color="auto"/>
            <w:left w:val="none" w:sz="0" w:space="0" w:color="auto"/>
            <w:bottom w:val="none" w:sz="0" w:space="0" w:color="auto"/>
            <w:right w:val="none" w:sz="0" w:space="0" w:color="auto"/>
          </w:divBdr>
        </w:div>
        <w:div w:id="498807872">
          <w:marLeft w:val="0"/>
          <w:marRight w:val="0"/>
          <w:marTop w:val="0"/>
          <w:marBottom w:val="0"/>
          <w:divBdr>
            <w:top w:val="none" w:sz="0" w:space="0" w:color="auto"/>
            <w:left w:val="none" w:sz="0" w:space="0" w:color="auto"/>
            <w:bottom w:val="none" w:sz="0" w:space="0" w:color="auto"/>
            <w:right w:val="none" w:sz="0" w:space="0" w:color="auto"/>
          </w:divBdr>
        </w:div>
        <w:div w:id="256209925">
          <w:marLeft w:val="0"/>
          <w:marRight w:val="0"/>
          <w:marTop w:val="0"/>
          <w:marBottom w:val="0"/>
          <w:divBdr>
            <w:top w:val="none" w:sz="0" w:space="0" w:color="auto"/>
            <w:left w:val="none" w:sz="0" w:space="0" w:color="auto"/>
            <w:bottom w:val="none" w:sz="0" w:space="0" w:color="auto"/>
            <w:right w:val="none" w:sz="0" w:space="0" w:color="auto"/>
          </w:divBdr>
        </w:div>
        <w:div w:id="131561357">
          <w:marLeft w:val="0"/>
          <w:marRight w:val="0"/>
          <w:marTop w:val="0"/>
          <w:marBottom w:val="0"/>
          <w:divBdr>
            <w:top w:val="none" w:sz="0" w:space="0" w:color="auto"/>
            <w:left w:val="none" w:sz="0" w:space="0" w:color="auto"/>
            <w:bottom w:val="none" w:sz="0" w:space="0" w:color="auto"/>
            <w:right w:val="none" w:sz="0" w:space="0" w:color="auto"/>
          </w:divBdr>
        </w:div>
        <w:div w:id="2071418880">
          <w:marLeft w:val="0"/>
          <w:marRight w:val="0"/>
          <w:marTop w:val="0"/>
          <w:marBottom w:val="0"/>
          <w:divBdr>
            <w:top w:val="none" w:sz="0" w:space="0" w:color="auto"/>
            <w:left w:val="none" w:sz="0" w:space="0" w:color="auto"/>
            <w:bottom w:val="none" w:sz="0" w:space="0" w:color="auto"/>
            <w:right w:val="none" w:sz="0" w:space="0" w:color="auto"/>
          </w:divBdr>
        </w:div>
        <w:div w:id="604731249">
          <w:marLeft w:val="0"/>
          <w:marRight w:val="0"/>
          <w:marTop w:val="0"/>
          <w:marBottom w:val="0"/>
          <w:divBdr>
            <w:top w:val="none" w:sz="0" w:space="0" w:color="auto"/>
            <w:left w:val="none" w:sz="0" w:space="0" w:color="auto"/>
            <w:bottom w:val="none" w:sz="0" w:space="0" w:color="auto"/>
            <w:right w:val="none" w:sz="0" w:space="0" w:color="auto"/>
          </w:divBdr>
        </w:div>
        <w:div w:id="1150171175">
          <w:marLeft w:val="0"/>
          <w:marRight w:val="0"/>
          <w:marTop w:val="0"/>
          <w:marBottom w:val="0"/>
          <w:divBdr>
            <w:top w:val="none" w:sz="0" w:space="0" w:color="auto"/>
            <w:left w:val="none" w:sz="0" w:space="0" w:color="auto"/>
            <w:bottom w:val="none" w:sz="0" w:space="0" w:color="auto"/>
            <w:right w:val="none" w:sz="0" w:space="0" w:color="auto"/>
          </w:divBdr>
        </w:div>
        <w:div w:id="936713242">
          <w:marLeft w:val="0"/>
          <w:marRight w:val="0"/>
          <w:marTop w:val="0"/>
          <w:marBottom w:val="0"/>
          <w:divBdr>
            <w:top w:val="none" w:sz="0" w:space="0" w:color="auto"/>
            <w:left w:val="none" w:sz="0" w:space="0" w:color="auto"/>
            <w:bottom w:val="none" w:sz="0" w:space="0" w:color="auto"/>
            <w:right w:val="none" w:sz="0" w:space="0" w:color="auto"/>
          </w:divBdr>
        </w:div>
        <w:div w:id="362095921">
          <w:marLeft w:val="0"/>
          <w:marRight w:val="0"/>
          <w:marTop w:val="0"/>
          <w:marBottom w:val="0"/>
          <w:divBdr>
            <w:top w:val="none" w:sz="0" w:space="0" w:color="auto"/>
            <w:left w:val="none" w:sz="0" w:space="0" w:color="auto"/>
            <w:bottom w:val="none" w:sz="0" w:space="0" w:color="auto"/>
            <w:right w:val="none" w:sz="0" w:space="0" w:color="auto"/>
          </w:divBdr>
        </w:div>
        <w:div w:id="1663002600">
          <w:marLeft w:val="0"/>
          <w:marRight w:val="0"/>
          <w:marTop w:val="0"/>
          <w:marBottom w:val="0"/>
          <w:divBdr>
            <w:top w:val="none" w:sz="0" w:space="0" w:color="auto"/>
            <w:left w:val="none" w:sz="0" w:space="0" w:color="auto"/>
            <w:bottom w:val="none" w:sz="0" w:space="0" w:color="auto"/>
            <w:right w:val="none" w:sz="0" w:space="0" w:color="auto"/>
          </w:divBdr>
        </w:div>
        <w:div w:id="1609190455">
          <w:marLeft w:val="0"/>
          <w:marRight w:val="0"/>
          <w:marTop w:val="0"/>
          <w:marBottom w:val="0"/>
          <w:divBdr>
            <w:top w:val="none" w:sz="0" w:space="0" w:color="auto"/>
            <w:left w:val="none" w:sz="0" w:space="0" w:color="auto"/>
            <w:bottom w:val="none" w:sz="0" w:space="0" w:color="auto"/>
            <w:right w:val="none" w:sz="0" w:space="0" w:color="auto"/>
          </w:divBdr>
        </w:div>
        <w:div w:id="10302913">
          <w:marLeft w:val="0"/>
          <w:marRight w:val="0"/>
          <w:marTop w:val="0"/>
          <w:marBottom w:val="0"/>
          <w:divBdr>
            <w:top w:val="none" w:sz="0" w:space="0" w:color="auto"/>
            <w:left w:val="none" w:sz="0" w:space="0" w:color="auto"/>
            <w:bottom w:val="none" w:sz="0" w:space="0" w:color="auto"/>
            <w:right w:val="none" w:sz="0" w:space="0" w:color="auto"/>
          </w:divBdr>
        </w:div>
        <w:div w:id="1227957536">
          <w:marLeft w:val="0"/>
          <w:marRight w:val="0"/>
          <w:marTop w:val="0"/>
          <w:marBottom w:val="0"/>
          <w:divBdr>
            <w:top w:val="none" w:sz="0" w:space="0" w:color="auto"/>
            <w:left w:val="none" w:sz="0" w:space="0" w:color="auto"/>
            <w:bottom w:val="none" w:sz="0" w:space="0" w:color="auto"/>
            <w:right w:val="none" w:sz="0" w:space="0" w:color="auto"/>
          </w:divBdr>
        </w:div>
        <w:div w:id="1026253205">
          <w:marLeft w:val="0"/>
          <w:marRight w:val="0"/>
          <w:marTop w:val="0"/>
          <w:marBottom w:val="0"/>
          <w:divBdr>
            <w:top w:val="none" w:sz="0" w:space="0" w:color="auto"/>
            <w:left w:val="none" w:sz="0" w:space="0" w:color="auto"/>
            <w:bottom w:val="none" w:sz="0" w:space="0" w:color="auto"/>
            <w:right w:val="none" w:sz="0" w:space="0" w:color="auto"/>
          </w:divBdr>
        </w:div>
        <w:div w:id="735710984">
          <w:marLeft w:val="0"/>
          <w:marRight w:val="0"/>
          <w:marTop w:val="0"/>
          <w:marBottom w:val="0"/>
          <w:divBdr>
            <w:top w:val="none" w:sz="0" w:space="0" w:color="auto"/>
            <w:left w:val="none" w:sz="0" w:space="0" w:color="auto"/>
            <w:bottom w:val="none" w:sz="0" w:space="0" w:color="auto"/>
            <w:right w:val="none" w:sz="0" w:space="0" w:color="auto"/>
          </w:divBdr>
        </w:div>
        <w:div w:id="585579996">
          <w:marLeft w:val="0"/>
          <w:marRight w:val="0"/>
          <w:marTop w:val="0"/>
          <w:marBottom w:val="0"/>
          <w:divBdr>
            <w:top w:val="none" w:sz="0" w:space="0" w:color="auto"/>
            <w:left w:val="none" w:sz="0" w:space="0" w:color="auto"/>
            <w:bottom w:val="none" w:sz="0" w:space="0" w:color="auto"/>
            <w:right w:val="none" w:sz="0" w:space="0" w:color="auto"/>
          </w:divBdr>
        </w:div>
        <w:div w:id="839614069">
          <w:marLeft w:val="0"/>
          <w:marRight w:val="0"/>
          <w:marTop w:val="0"/>
          <w:marBottom w:val="0"/>
          <w:divBdr>
            <w:top w:val="none" w:sz="0" w:space="0" w:color="auto"/>
            <w:left w:val="none" w:sz="0" w:space="0" w:color="auto"/>
            <w:bottom w:val="none" w:sz="0" w:space="0" w:color="auto"/>
            <w:right w:val="none" w:sz="0" w:space="0" w:color="auto"/>
          </w:divBdr>
        </w:div>
        <w:div w:id="1912230943">
          <w:marLeft w:val="0"/>
          <w:marRight w:val="0"/>
          <w:marTop w:val="0"/>
          <w:marBottom w:val="0"/>
          <w:divBdr>
            <w:top w:val="none" w:sz="0" w:space="0" w:color="auto"/>
            <w:left w:val="none" w:sz="0" w:space="0" w:color="auto"/>
            <w:bottom w:val="none" w:sz="0" w:space="0" w:color="auto"/>
            <w:right w:val="none" w:sz="0" w:space="0" w:color="auto"/>
          </w:divBdr>
        </w:div>
        <w:div w:id="966854303">
          <w:marLeft w:val="0"/>
          <w:marRight w:val="0"/>
          <w:marTop w:val="0"/>
          <w:marBottom w:val="0"/>
          <w:divBdr>
            <w:top w:val="none" w:sz="0" w:space="0" w:color="auto"/>
            <w:left w:val="none" w:sz="0" w:space="0" w:color="auto"/>
            <w:bottom w:val="none" w:sz="0" w:space="0" w:color="auto"/>
            <w:right w:val="none" w:sz="0" w:space="0" w:color="auto"/>
          </w:divBdr>
        </w:div>
        <w:div w:id="461851450">
          <w:marLeft w:val="0"/>
          <w:marRight w:val="0"/>
          <w:marTop w:val="0"/>
          <w:marBottom w:val="0"/>
          <w:divBdr>
            <w:top w:val="none" w:sz="0" w:space="0" w:color="auto"/>
            <w:left w:val="none" w:sz="0" w:space="0" w:color="auto"/>
            <w:bottom w:val="none" w:sz="0" w:space="0" w:color="auto"/>
            <w:right w:val="none" w:sz="0" w:space="0" w:color="auto"/>
          </w:divBdr>
        </w:div>
        <w:div w:id="347223930">
          <w:marLeft w:val="0"/>
          <w:marRight w:val="0"/>
          <w:marTop w:val="0"/>
          <w:marBottom w:val="0"/>
          <w:divBdr>
            <w:top w:val="none" w:sz="0" w:space="0" w:color="auto"/>
            <w:left w:val="none" w:sz="0" w:space="0" w:color="auto"/>
            <w:bottom w:val="none" w:sz="0" w:space="0" w:color="auto"/>
            <w:right w:val="none" w:sz="0" w:space="0" w:color="auto"/>
          </w:divBdr>
        </w:div>
        <w:div w:id="1248269608">
          <w:marLeft w:val="0"/>
          <w:marRight w:val="0"/>
          <w:marTop w:val="0"/>
          <w:marBottom w:val="0"/>
          <w:divBdr>
            <w:top w:val="none" w:sz="0" w:space="0" w:color="auto"/>
            <w:left w:val="none" w:sz="0" w:space="0" w:color="auto"/>
            <w:bottom w:val="none" w:sz="0" w:space="0" w:color="auto"/>
            <w:right w:val="none" w:sz="0" w:space="0" w:color="auto"/>
          </w:divBdr>
        </w:div>
        <w:div w:id="1028068335">
          <w:marLeft w:val="0"/>
          <w:marRight w:val="0"/>
          <w:marTop w:val="0"/>
          <w:marBottom w:val="0"/>
          <w:divBdr>
            <w:top w:val="none" w:sz="0" w:space="0" w:color="auto"/>
            <w:left w:val="none" w:sz="0" w:space="0" w:color="auto"/>
            <w:bottom w:val="none" w:sz="0" w:space="0" w:color="auto"/>
            <w:right w:val="none" w:sz="0" w:space="0" w:color="auto"/>
          </w:divBdr>
        </w:div>
        <w:div w:id="1031608332">
          <w:marLeft w:val="0"/>
          <w:marRight w:val="0"/>
          <w:marTop w:val="0"/>
          <w:marBottom w:val="0"/>
          <w:divBdr>
            <w:top w:val="none" w:sz="0" w:space="0" w:color="auto"/>
            <w:left w:val="none" w:sz="0" w:space="0" w:color="auto"/>
            <w:bottom w:val="none" w:sz="0" w:space="0" w:color="auto"/>
            <w:right w:val="none" w:sz="0" w:space="0" w:color="auto"/>
          </w:divBdr>
        </w:div>
        <w:div w:id="418256154">
          <w:marLeft w:val="0"/>
          <w:marRight w:val="0"/>
          <w:marTop w:val="0"/>
          <w:marBottom w:val="0"/>
          <w:divBdr>
            <w:top w:val="none" w:sz="0" w:space="0" w:color="auto"/>
            <w:left w:val="none" w:sz="0" w:space="0" w:color="auto"/>
            <w:bottom w:val="none" w:sz="0" w:space="0" w:color="auto"/>
            <w:right w:val="none" w:sz="0" w:space="0" w:color="auto"/>
          </w:divBdr>
        </w:div>
        <w:div w:id="65034225">
          <w:marLeft w:val="0"/>
          <w:marRight w:val="0"/>
          <w:marTop w:val="0"/>
          <w:marBottom w:val="0"/>
          <w:divBdr>
            <w:top w:val="none" w:sz="0" w:space="0" w:color="auto"/>
            <w:left w:val="none" w:sz="0" w:space="0" w:color="auto"/>
            <w:bottom w:val="none" w:sz="0" w:space="0" w:color="auto"/>
            <w:right w:val="none" w:sz="0" w:space="0" w:color="auto"/>
          </w:divBdr>
        </w:div>
        <w:div w:id="1346134252">
          <w:marLeft w:val="0"/>
          <w:marRight w:val="0"/>
          <w:marTop w:val="0"/>
          <w:marBottom w:val="0"/>
          <w:divBdr>
            <w:top w:val="none" w:sz="0" w:space="0" w:color="auto"/>
            <w:left w:val="none" w:sz="0" w:space="0" w:color="auto"/>
            <w:bottom w:val="none" w:sz="0" w:space="0" w:color="auto"/>
            <w:right w:val="none" w:sz="0" w:space="0" w:color="auto"/>
          </w:divBdr>
        </w:div>
        <w:div w:id="1906525072">
          <w:marLeft w:val="0"/>
          <w:marRight w:val="0"/>
          <w:marTop w:val="0"/>
          <w:marBottom w:val="0"/>
          <w:divBdr>
            <w:top w:val="none" w:sz="0" w:space="0" w:color="auto"/>
            <w:left w:val="none" w:sz="0" w:space="0" w:color="auto"/>
            <w:bottom w:val="none" w:sz="0" w:space="0" w:color="auto"/>
            <w:right w:val="none" w:sz="0" w:space="0" w:color="auto"/>
          </w:divBdr>
        </w:div>
        <w:div w:id="266161044">
          <w:marLeft w:val="0"/>
          <w:marRight w:val="0"/>
          <w:marTop w:val="0"/>
          <w:marBottom w:val="0"/>
          <w:divBdr>
            <w:top w:val="none" w:sz="0" w:space="0" w:color="auto"/>
            <w:left w:val="none" w:sz="0" w:space="0" w:color="auto"/>
            <w:bottom w:val="none" w:sz="0" w:space="0" w:color="auto"/>
            <w:right w:val="none" w:sz="0" w:space="0" w:color="auto"/>
          </w:divBdr>
        </w:div>
        <w:div w:id="508641255">
          <w:marLeft w:val="0"/>
          <w:marRight w:val="0"/>
          <w:marTop w:val="0"/>
          <w:marBottom w:val="0"/>
          <w:divBdr>
            <w:top w:val="none" w:sz="0" w:space="0" w:color="auto"/>
            <w:left w:val="none" w:sz="0" w:space="0" w:color="auto"/>
            <w:bottom w:val="none" w:sz="0" w:space="0" w:color="auto"/>
            <w:right w:val="none" w:sz="0" w:space="0" w:color="auto"/>
          </w:divBdr>
        </w:div>
        <w:div w:id="723991575">
          <w:marLeft w:val="0"/>
          <w:marRight w:val="0"/>
          <w:marTop w:val="0"/>
          <w:marBottom w:val="0"/>
          <w:divBdr>
            <w:top w:val="none" w:sz="0" w:space="0" w:color="auto"/>
            <w:left w:val="none" w:sz="0" w:space="0" w:color="auto"/>
            <w:bottom w:val="none" w:sz="0" w:space="0" w:color="auto"/>
            <w:right w:val="none" w:sz="0" w:space="0" w:color="auto"/>
          </w:divBdr>
        </w:div>
        <w:div w:id="1683509494">
          <w:marLeft w:val="0"/>
          <w:marRight w:val="0"/>
          <w:marTop w:val="0"/>
          <w:marBottom w:val="0"/>
          <w:divBdr>
            <w:top w:val="none" w:sz="0" w:space="0" w:color="auto"/>
            <w:left w:val="none" w:sz="0" w:space="0" w:color="auto"/>
            <w:bottom w:val="none" w:sz="0" w:space="0" w:color="auto"/>
            <w:right w:val="none" w:sz="0" w:space="0" w:color="auto"/>
          </w:divBdr>
        </w:div>
        <w:div w:id="31200193">
          <w:marLeft w:val="0"/>
          <w:marRight w:val="0"/>
          <w:marTop w:val="0"/>
          <w:marBottom w:val="0"/>
          <w:divBdr>
            <w:top w:val="none" w:sz="0" w:space="0" w:color="auto"/>
            <w:left w:val="none" w:sz="0" w:space="0" w:color="auto"/>
            <w:bottom w:val="none" w:sz="0" w:space="0" w:color="auto"/>
            <w:right w:val="none" w:sz="0" w:space="0" w:color="auto"/>
          </w:divBdr>
        </w:div>
        <w:div w:id="1815485704">
          <w:marLeft w:val="0"/>
          <w:marRight w:val="0"/>
          <w:marTop w:val="0"/>
          <w:marBottom w:val="0"/>
          <w:divBdr>
            <w:top w:val="none" w:sz="0" w:space="0" w:color="auto"/>
            <w:left w:val="none" w:sz="0" w:space="0" w:color="auto"/>
            <w:bottom w:val="none" w:sz="0" w:space="0" w:color="auto"/>
            <w:right w:val="none" w:sz="0" w:space="0" w:color="auto"/>
          </w:divBdr>
        </w:div>
        <w:div w:id="1049915455">
          <w:marLeft w:val="0"/>
          <w:marRight w:val="0"/>
          <w:marTop w:val="0"/>
          <w:marBottom w:val="0"/>
          <w:divBdr>
            <w:top w:val="none" w:sz="0" w:space="0" w:color="auto"/>
            <w:left w:val="none" w:sz="0" w:space="0" w:color="auto"/>
            <w:bottom w:val="none" w:sz="0" w:space="0" w:color="auto"/>
            <w:right w:val="none" w:sz="0" w:space="0" w:color="auto"/>
          </w:divBdr>
        </w:div>
        <w:div w:id="1356686663">
          <w:marLeft w:val="0"/>
          <w:marRight w:val="0"/>
          <w:marTop w:val="0"/>
          <w:marBottom w:val="0"/>
          <w:divBdr>
            <w:top w:val="none" w:sz="0" w:space="0" w:color="auto"/>
            <w:left w:val="none" w:sz="0" w:space="0" w:color="auto"/>
            <w:bottom w:val="none" w:sz="0" w:space="0" w:color="auto"/>
            <w:right w:val="none" w:sz="0" w:space="0" w:color="auto"/>
          </w:divBdr>
        </w:div>
        <w:div w:id="17973102">
          <w:marLeft w:val="0"/>
          <w:marRight w:val="0"/>
          <w:marTop w:val="0"/>
          <w:marBottom w:val="0"/>
          <w:divBdr>
            <w:top w:val="none" w:sz="0" w:space="0" w:color="auto"/>
            <w:left w:val="none" w:sz="0" w:space="0" w:color="auto"/>
            <w:bottom w:val="none" w:sz="0" w:space="0" w:color="auto"/>
            <w:right w:val="none" w:sz="0" w:space="0" w:color="auto"/>
          </w:divBdr>
        </w:div>
        <w:div w:id="163976287">
          <w:marLeft w:val="0"/>
          <w:marRight w:val="0"/>
          <w:marTop w:val="0"/>
          <w:marBottom w:val="0"/>
          <w:divBdr>
            <w:top w:val="none" w:sz="0" w:space="0" w:color="auto"/>
            <w:left w:val="none" w:sz="0" w:space="0" w:color="auto"/>
            <w:bottom w:val="none" w:sz="0" w:space="0" w:color="auto"/>
            <w:right w:val="none" w:sz="0" w:space="0" w:color="auto"/>
          </w:divBdr>
        </w:div>
        <w:div w:id="471480082">
          <w:marLeft w:val="0"/>
          <w:marRight w:val="0"/>
          <w:marTop w:val="0"/>
          <w:marBottom w:val="0"/>
          <w:divBdr>
            <w:top w:val="none" w:sz="0" w:space="0" w:color="auto"/>
            <w:left w:val="none" w:sz="0" w:space="0" w:color="auto"/>
            <w:bottom w:val="none" w:sz="0" w:space="0" w:color="auto"/>
            <w:right w:val="none" w:sz="0" w:space="0" w:color="auto"/>
          </w:divBdr>
        </w:div>
        <w:div w:id="1346397138">
          <w:marLeft w:val="0"/>
          <w:marRight w:val="0"/>
          <w:marTop w:val="0"/>
          <w:marBottom w:val="0"/>
          <w:divBdr>
            <w:top w:val="none" w:sz="0" w:space="0" w:color="auto"/>
            <w:left w:val="none" w:sz="0" w:space="0" w:color="auto"/>
            <w:bottom w:val="none" w:sz="0" w:space="0" w:color="auto"/>
            <w:right w:val="none" w:sz="0" w:space="0" w:color="auto"/>
          </w:divBdr>
        </w:div>
        <w:div w:id="448861518">
          <w:marLeft w:val="0"/>
          <w:marRight w:val="0"/>
          <w:marTop w:val="0"/>
          <w:marBottom w:val="0"/>
          <w:divBdr>
            <w:top w:val="none" w:sz="0" w:space="0" w:color="auto"/>
            <w:left w:val="none" w:sz="0" w:space="0" w:color="auto"/>
            <w:bottom w:val="none" w:sz="0" w:space="0" w:color="auto"/>
            <w:right w:val="none" w:sz="0" w:space="0" w:color="auto"/>
          </w:divBdr>
        </w:div>
        <w:div w:id="1473787088">
          <w:marLeft w:val="0"/>
          <w:marRight w:val="0"/>
          <w:marTop w:val="0"/>
          <w:marBottom w:val="0"/>
          <w:divBdr>
            <w:top w:val="none" w:sz="0" w:space="0" w:color="auto"/>
            <w:left w:val="none" w:sz="0" w:space="0" w:color="auto"/>
            <w:bottom w:val="none" w:sz="0" w:space="0" w:color="auto"/>
            <w:right w:val="none" w:sz="0" w:space="0" w:color="auto"/>
          </w:divBdr>
        </w:div>
        <w:div w:id="502161892">
          <w:marLeft w:val="0"/>
          <w:marRight w:val="0"/>
          <w:marTop w:val="0"/>
          <w:marBottom w:val="0"/>
          <w:divBdr>
            <w:top w:val="none" w:sz="0" w:space="0" w:color="auto"/>
            <w:left w:val="none" w:sz="0" w:space="0" w:color="auto"/>
            <w:bottom w:val="none" w:sz="0" w:space="0" w:color="auto"/>
            <w:right w:val="none" w:sz="0" w:space="0" w:color="auto"/>
          </w:divBdr>
        </w:div>
        <w:div w:id="239945462">
          <w:marLeft w:val="0"/>
          <w:marRight w:val="0"/>
          <w:marTop w:val="0"/>
          <w:marBottom w:val="0"/>
          <w:divBdr>
            <w:top w:val="none" w:sz="0" w:space="0" w:color="auto"/>
            <w:left w:val="none" w:sz="0" w:space="0" w:color="auto"/>
            <w:bottom w:val="none" w:sz="0" w:space="0" w:color="auto"/>
            <w:right w:val="none" w:sz="0" w:space="0" w:color="auto"/>
          </w:divBdr>
        </w:div>
        <w:div w:id="1889100874">
          <w:marLeft w:val="0"/>
          <w:marRight w:val="0"/>
          <w:marTop w:val="0"/>
          <w:marBottom w:val="0"/>
          <w:divBdr>
            <w:top w:val="none" w:sz="0" w:space="0" w:color="auto"/>
            <w:left w:val="none" w:sz="0" w:space="0" w:color="auto"/>
            <w:bottom w:val="none" w:sz="0" w:space="0" w:color="auto"/>
            <w:right w:val="none" w:sz="0" w:space="0" w:color="auto"/>
          </w:divBdr>
        </w:div>
        <w:div w:id="392312840">
          <w:marLeft w:val="0"/>
          <w:marRight w:val="0"/>
          <w:marTop w:val="0"/>
          <w:marBottom w:val="0"/>
          <w:divBdr>
            <w:top w:val="none" w:sz="0" w:space="0" w:color="auto"/>
            <w:left w:val="none" w:sz="0" w:space="0" w:color="auto"/>
            <w:bottom w:val="none" w:sz="0" w:space="0" w:color="auto"/>
            <w:right w:val="none" w:sz="0" w:space="0" w:color="auto"/>
          </w:divBdr>
        </w:div>
        <w:div w:id="807279638">
          <w:marLeft w:val="0"/>
          <w:marRight w:val="0"/>
          <w:marTop w:val="0"/>
          <w:marBottom w:val="0"/>
          <w:divBdr>
            <w:top w:val="none" w:sz="0" w:space="0" w:color="auto"/>
            <w:left w:val="none" w:sz="0" w:space="0" w:color="auto"/>
            <w:bottom w:val="none" w:sz="0" w:space="0" w:color="auto"/>
            <w:right w:val="none" w:sz="0" w:space="0" w:color="auto"/>
          </w:divBdr>
        </w:div>
        <w:div w:id="147744698">
          <w:marLeft w:val="0"/>
          <w:marRight w:val="0"/>
          <w:marTop w:val="0"/>
          <w:marBottom w:val="0"/>
          <w:divBdr>
            <w:top w:val="none" w:sz="0" w:space="0" w:color="auto"/>
            <w:left w:val="none" w:sz="0" w:space="0" w:color="auto"/>
            <w:bottom w:val="none" w:sz="0" w:space="0" w:color="auto"/>
            <w:right w:val="none" w:sz="0" w:space="0" w:color="auto"/>
          </w:divBdr>
        </w:div>
        <w:div w:id="1823159021">
          <w:marLeft w:val="0"/>
          <w:marRight w:val="0"/>
          <w:marTop w:val="0"/>
          <w:marBottom w:val="0"/>
          <w:divBdr>
            <w:top w:val="none" w:sz="0" w:space="0" w:color="auto"/>
            <w:left w:val="none" w:sz="0" w:space="0" w:color="auto"/>
            <w:bottom w:val="none" w:sz="0" w:space="0" w:color="auto"/>
            <w:right w:val="none" w:sz="0" w:space="0" w:color="auto"/>
          </w:divBdr>
        </w:div>
        <w:div w:id="1213619925">
          <w:marLeft w:val="0"/>
          <w:marRight w:val="0"/>
          <w:marTop w:val="0"/>
          <w:marBottom w:val="0"/>
          <w:divBdr>
            <w:top w:val="none" w:sz="0" w:space="0" w:color="auto"/>
            <w:left w:val="none" w:sz="0" w:space="0" w:color="auto"/>
            <w:bottom w:val="none" w:sz="0" w:space="0" w:color="auto"/>
            <w:right w:val="none" w:sz="0" w:space="0" w:color="auto"/>
          </w:divBdr>
        </w:div>
        <w:div w:id="1116170870">
          <w:marLeft w:val="0"/>
          <w:marRight w:val="0"/>
          <w:marTop w:val="0"/>
          <w:marBottom w:val="0"/>
          <w:divBdr>
            <w:top w:val="none" w:sz="0" w:space="0" w:color="auto"/>
            <w:left w:val="none" w:sz="0" w:space="0" w:color="auto"/>
            <w:bottom w:val="none" w:sz="0" w:space="0" w:color="auto"/>
            <w:right w:val="none" w:sz="0" w:space="0" w:color="auto"/>
          </w:divBdr>
        </w:div>
        <w:div w:id="1737632560">
          <w:marLeft w:val="0"/>
          <w:marRight w:val="0"/>
          <w:marTop w:val="0"/>
          <w:marBottom w:val="0"/>
          <w:divBdr>
            <w:top w:val="none" w:sz="0" w:space="0" w:color="auto"/>
            <w:left w:val="none" w:sz="0" w:space="0" w:color="auto"/>
            <w:bottom w:val="none" w:sz="0" w:space="0" w:color="auto"/>
            <w:right w:val="none" w:sz="0" w:space="0" w:color="auto"/>
          </w:divBdr>
        </w:div>
        <w:div w:id="1950162778">
          <w:marLeft w:val="0"/>
          <w:marRight w:val="0"/>
          <w:marTop w:val="0"/>
          <w:marBottom w:val="0"/>
          <w:divBdr>
            <w:top w:val="none" w:sz="0" w:space="0" w:color="auto"/>
            <w:left w:val="none" w:sz="0" w:space="0" w:color="auto"/>
            <w:bottom w:val="none" w:sz="0" w:space="0" w:color="auto"/>
            <w:right w:val="none" w:sz="0" w:space="0" w:color="auto"/>
          </w:divBdr>
        </w:div>
        <w:div w:id="1154099610">
          <w:marLeft w:val="0"/>
          <w:marRight w:val="0"/>
          <w:marTop w:val="0"/>
          <w:marBottom w:val="0"/>
          <w:divBdr>
            <w:top w:val="none" w:sz="0" w:space="0" w:color="auto"/>
            <w:left w:val="none" w:sz="0" w:space="0" w:color="auto"/>
            <w:bottom w:val="none" w:sz="0" w:space="0" w:color="auto"/>
            <w:right w:val="none" w:sz="0" w:space="0" w:color="auto"/>
          </w:divBdr>
        </w:div>
        <w:div w:id="322705152">
          <w:marLeft w:val="0"/>
          <w:marRight w:val="0"/>
          <w:marTop w:val="0"/>
          <w:marBottom w:val="0"/>
          <w:divBdr>
            <w:top w:val="none" w:sz="0" w:space="0" w:color="auto"/>
            <w:left w:val="none" w:sz="0" w:space="0" w:color="auto"/>
            <w:bottom w:val="none" w:sz="0" w:space="0" w:color="auto"/>
            <w:right w:val="none" w:sz="0" w:space="0" w:color="auto"/>
          </w:divBdr>
        </w:div>
        <w:div w:id="1588154499">
          <w:marLeft w:val="0"/>
          <w:marRight w:val="0"/>
          <w:marTop w:val="0"/>
          <w:marBottom w:val="0"/>
          <w:divBdr>
            <w:top w:val="none" w:sz="0" w:space="0" w:color="auto"/>
            <w:left w:val="none" w:sz="0" w:space="0" w:color="auto"/>
            <w:bottom w:val="none" w:sz="0" w:space="0" w:color="auto"/>
            <w:right w:val="none" w:sz="0" w:space="0" w:color="auto"/>
          </w:divBdr>
        </w:div>
        <w:div w:id="1395395697">
          <w:marLeft w:val="0"/>
          <w:marRight w:val="0"/>
          <w:marTop w:val="0"/>
          <w:marBottom w:val="0"/>
          <w:divBdr>
            <w:top w:val="none" w:sz="0" w:space="0" w:color="auto"/>
            <w:left w:val="none" w:sz="0" w:space="0" w:color="auto"/>
            <w:bottom w:val="none" w:sz="0" w:space="0" w:color="auto"/>
            <w:right w:val="none" w:sz="0" w:space="0" w:color="auto"/>
          </w:divBdr>
        </w:div>
        <w:div w:id="1218009534">
          <w:marLeft w:val="0"/>
          <w:marRight w:val="0"/>
          <w:marTop w:val="0"/>
          <w:marBottom w:val="0"/>
          <w:divBdr>
            <w:top w:val="none" w:sz="0" w:space="0" w:color="auto"/>
            <w:left w:val="none" w:sz="0" w:space="0" w:color="auto"/>
            <w:bottom w:val="none" w:sz="0" w:space="0" w:color="auto"/>
            <w:right w:val="none" w:sz="0" w:space="0" w:color="auto"/>
          </w:divBdr>
        </w:div>
        <w:div w:id="1573613874">
          <w:marLeft w:val="0"/>
          <w:marRight w:val="0"/>
          <w:marTop w:val="0"/>
          <w:marBottom w:val="0"/>
          <w:divBdr>
            <w:top w:val="none" w:sz="0" w:space="0" w:color="auto"/>
            <w:left w:val="none" w:sz="0" w:space="0" w:color="auto"/>
            <w:bottom w:val="none" w:sz="0" w:space="0" w:color="auto"/>
            <w:right w:val="none" w:sz="0" w:space="0" w:color="auto"/>
          </w:divBdr>
        </w:div>
        <w:div w:id="663439195">
          <w:marLeft w:val="0"/>
          <w:marRight w:val="0"/>
          <w:marTop w:val="0"/>
          <w:marBottom w:val="0"/>
          <w:divBdr>
            <w:top w:val="none" w:sz="0" w:space="0" w:color="auto"/>
            <w:left w:val="none" w:sz="0" w:space="0" w:color="auto"/>
            <w:bottom w:val="none" w:sz="0" w:space="0" w:color="auto"/>
            <w:right w:val="none" w:sz="0" w:space="0" w:color="auto"/>
          </w:divBdr>
        </w:div>
        <w:div w:id="2145003531">
          <w:marLeft w:val="0"/>
          <w:marRight w:val="0"/>
          <w:marTop w:val="0"/>
          <w:marBottom w:val="0"/>
          <w:divBdr>
            <w:top w:val="none" w:sz="0" w:space="0" w:color="auto"/>
            <w:left w:val="none" w:sz="0" w:space="0" w:color="auto"/>
            <w:bottom w:val="none" w:sz="0" w:space="0" w:color="auto"/>
            <w:right w:val="none" w:sz="0" w:space="0" w:color="auto"/>
          </w:divBdr>
        </w:div>
        <w:div w:id="917591531">
          <w:marLeft w:val="0"/>
          <w:marRight w:val="0"/>
          <w:marTop w:val="0"/>
          <w:marBottom w:val="0"/>
          <w:divBdr>
            <w:top w:val="none" w:sz="0" w:space="0" w:color="auto"/>
            <w:left w:val="none" w:sz="0" w:space="0" w:color="auto"/>
            <w:bottom w:val="none" w:sz="0" w:space="0" w:color="auto"/>
            <w:right w:val="none" w:sz="0" w:space="0" w:color="auto"/>
          </w:divBdr>
        </w:div>
        <w:div w:id="733704262">
          <w:marLeft w:val="0"/>
          <w:marRight w:val="0"/>
          <w:marTop w:val="0"/>
          <w:marBottom w:val="0"/>
          <w:divBdr>
            <w:top w:val="none" w:sz="0" w:space="0" w:color="auto"/>
            <w:left w:val="none" w:sz="0" w:space="0" w:color="auto"/>
            <w:bottom w:val="none" w:sz="0" w:space="0" w:color="auto"/>
            <w:right w:val="none" w:sz="0" w:space="0" w:color="auto"/>
          </w:divBdr>
        </w:div>
        <w:div w:id="1489517483">
          <w:marLeft w:val="0"/>
          <w:marRight w:val="0"/>
          <w:marTop w:val="0"/>
          <w:marBottom w:val="0"/>
          <w:divBdr>
            <w:top w:val="none" w:sz="0" w:space="0" w:color="auto"/>
            <w:left w:val="none" w:sz="0" w:space="0" w:color="auto"/>
            <w:bottom w:val="none" w:sz="0" w:space="0" w:color="auto"/>
            <w:right w:val="none" w:sz="0" w:space="0" w:color="auto"/>
          </w:divBdr>
        </w:div>
        <w:div w:id="789199874">
          <w:marLeft w:val="0"/>
          <w:marRight w:val="0"/>
          <w:marTop w:val="0"/>
          <w:marBottom w:val="0"/>
          <w:divBdr>
            <w:top w:val="none" w:sz="0" w:space="0" w:color="auto"/>
            <w:left w:val="none" w:sz="0" w:space="0" w:color="auto"/>
            <w:bottom w:val="none" w:sz="0" w:space="0" w:color="auto"/>
            <w:right w:val="none" w:sz="0" w:space="0" w:color="auto"/>
          </w:divBdr>
        </w:div>
        <w:div w:id="709846567">
          <w:marLeft w:val="0"/>
          <w:marRight w:val="0"/>
          <w:marTop w:val="0"/>
          <w:marBottom w:val="0"/>
          <w:divBdr>
            <w:top w:val="none" w:sz="0" w:space="0" w:color="auto"/>
            <w:left w:val="none" w:sz="0" w:space="0" w:color="auto"/>
            <w:bottom w:val="none" w:sz="0" w:space="0" w:color="auto"/>
            <w:right w:val="none" w:sz="0" w:space="0" w:color="auto"/>
          </w:divBdr>
        </w:div>
        <w:div w:id="202449948">
          <w:marLeft w:val="0"/>
          <w:marRight w:val="0"/>
          <w:marTop w:val="0"/>
          <w:marBottom w:val="0"/>
          <w:divBdr>
            <w:top w:val="none" w:sz="0" w:space="0" w:color="auto"/>
            <w:left w:val="none" w:sz="0" w:space="0" w:color="auto"/>
            <w:bottom w:val="none" w:sz="0" w:space="0" w:color="auto"/>
            <w:right w:val="none" w:sz="0" w:space="0" w:color="auto"/>
          </w:divBdr>
        </w:div>
        <w:div w:id="1579247054">
          <w:marLeft w:val="0"/>
          <w:marRight w:val="0"/>
          <w:marTop w:val="0"/>
          <w:marBottom w:val="0"/>
          <w:divBdr>
            <w:top w:val="none" w:sz="0" w:space="0" w:color="auto"/>
            <w:left w:val="none" w:sz="0" w:space="0" w:color="auto"/>
            <w:bottom w:val="none" w:sz="0" w:space="0" w:color="auto"/>
            <w:right w:val="none" w:sz="0" w:space="0" w:color="auto"/>
          </w:divBdr>
        </w:div>
        <w:div w:id="682316690">
          <w:marLeft w:val="0"/>
          <w:marRight w:val="0"/>
          <w:marTop w:val="0"/>
          <w:marBottom w:val="0"/>
          <w:divBdr>
            <w:top w:val="none" w:sz="0" w:space="0" w:color="auto"/>
            <w:left w:val="none" w:sz="0" w:space="0" w:color="auto"/>
            <w:bottom w:val="none" w:sz="0" w:space="0" w:color="auto"/>
            <w:right w:val="none" w:sz="0" w:space="0" w:color="auto"/>
          </w:divBdr>
        </w:div>
        <w:div w:id="984704534">
          <w:marLeft w:val="0"/>
          <w:marRight w:val="0"/>
          <w:marTop w:val="0"/>
          <w:marBottom w:val="0"/>
          <w:divBdr>
            <w:top w:val="none" w:sz="0" w:space="0" w:color="auto"/>
            <w:left w:val="none" w:sz="0" w:space="0" w:color="auto"/>
            <w:bottom w:val="none" w:sz="0" w:space="0" w:color="auto"/>
            <w:right w:val="none" w:sz="0" w:space="0" w:color="auto"/>
          </w:divBdr>
        </w:div>
        <w:div w:id="1958177494">
          <w:marLeft w:val="0"/>
          <w:marRight w:val="0"/>
          <w:marTop w:val="0"/>
          <w:marBottom w:val="0"/>
          <w:divBdr>
            <w:top w:val="none" w:sz="0" w:space="0" w:color="auto"/>
            <w:left w:val="none" w:sz="0" w:space="0" w:color="auto"/>
            <w:bottom w:val="none" w:sz="0" w:space="0" w:color="auto"/>
            <w:right w:val="none" w:sz="0" w:space="0" w:color="auto"/>
          </w:divBdr>
        </w:div>
        <w:div w:id="1186137253">
          <w:marLeft w:val="0"/>
          <w:marRight w:val="0"/>
          <w:marTop w:val="0"/>
          <w:marBottom w:val="0"/>
          <w:divBdr>
            <w:top w:val="none" w:sz="0" w:space="0" w:color="auto"/>
            <w:left w:val="none" w:sz="0" w:space="0" w:color="auto"/>
            <w:bottom w:val="none" w:sz="0" w:space="0" w:color="auto"/>
            <w:right w:val="none" w:sz="0" w:space="0" w:color="auto"/>
          </w:divBdr>
        </w:div>
        <w:div w:id="707679844">
          <w:marLeft w:val="0"/>
          <w:marRight w:val="0"/>
          <w:marTop w:val="0"/>
          <w:marBottom w:val="0"/>
          <w:divBdr>
            <w:top w:val="none" w:sz="0" w:space="0" w:color="auto"/>
            <w:left w:val="none" w:sz="0" w:space="0" w:color="auto"/>
            <w:bottom w:val="none" w:sz="0" w:space="0" w:color="auto"/>
            <w:right w:val="none" w:sz="0" w:space="0" w:color="auto"/>
          </w:divBdr>
        </w:div>
        <w:div w:id="1407149224">
          <w:marLeft w:val="0"/>
          <w:marRight w:val="0"/>
          <w:marTop w:val="0"/>
          <w:marBottom w:val="0"/>
          <w:divBdr>
            <w:top w:val="none" w:sz="0" w:space="0" w:color="auto"/>
            <w:left w:val="none" w:sz="0" w:space="0" w:color="auto"/>
            <w:bottom w:val="none" w:sz="0" w:space="0" w:color="auto"/>
            <w:right w:val="none" w:sz="0" w:space="0" w:color="auto"/>
          </w:divBdr>
        </w:div>
        <w:div w:id="935014221">
          <w:marLeft w:val="0"/>
          <w:marRight w:val="0"/>
          <w:marTop w:val="0"/>
          <w:marBottom w:val="0"/>
          <w:divBdr>
            <w:top w:val="none" w:sz="0" w:space="0" w:color="auto"/>
            <w:left w:val="none" w:sz="0" w:space="0" w:color="auto"/>
            <w:bottom w:val="none" w:sz="0" w:space="0" w:color="auto"/>
            <w:right w:val="none" w:sz="0" w:space="0" w:color="auto"/>
          </w:divBdr>
        </w:div>
        <w:div w:id="1116144544">
          <w:marLeft w:val="0"/>
          <w:marRight w:val="0"/>
          <w:marTop w:val="0"/>
          <w:marBottom w:val="0"/>
          <w:divBdr>
            <w:top w:val="none" w:sz="0" w:space="0" w:color="auto"/>
            <w:left w:val="none" w:sz="0" w:space="0" w:color="auto"/>
            <w:bottom w:val="none" w:sz="0" w:space="0" w:color="auto"/>
            <w:right w:val="none" w:sz="0" w:space="0" w:color="auto"/>
          </w:divBdr>
        </w:div>
        <w:div w:id="720589897">
          <w:marLeft w:val="0"/>
          <w:marRight w:val="0"/>
          <w:marTop w:val="0"/>
          <w:marBottom w:val="0"/>
          <w:divBdr>
            <w:top w:val="none" w:sz="0" w:space="0" w:color="auto"/>
            <w:left w:val="none" w:sz="0" w:space="0" w:color="auto"/>
            <w:bottom w:val="none" w:sz="0" w:space="0" w:color="auto"/>
            <w:right w:val="none" w:sz="0" w:space="0" w:color="auto"/>
          </w:divBdr>
        </w:div>
        <w:div w:id="658508344">
          <w:marLeft w:val="0"/>
          <w:marRight w:val="0"/>
          <w:marTop w:val="0"/>
          <w:marBottom w:val="0"/>
          <w:divBdr>
            <w:top w:val="none" w:sz="0" w:space="0" w:color="auto"/>
            <w:left w:val="none" w:sz="0" w:space="0" w:color="auto"/>
            <w:bottom w:val="none" w:sz="0" w:space="0" w:color="auto"/>
            <w:right w:val="none" w:sz="0" w:space="0" w:color="auto"/>
          </w:divBdr>
        </w:div>
        <w:div w:id="549538435">
          <w:marLeft w:val="0"/>
          <w:marRight w:val="0"/>
          <w:marTop w:val="0"/>
          <w:marBottom w:val="0"/>
          <w:divBdr>
            <w:top w:val="none" w:sz="0" w:space="0" w:color="auto"/>
            <w:left w:val="none" w:sz="0" w:space="0" w:color="auto"/>
            <w:bottom w:val="none" w:sz="0" w:space="0" w:color="auto"/>
            <w:right w:val="none" w:sz="0" w:space="0" w:color="auto"/>
          </w:divBdr>
        </w:div>
        <w:div w:id="649676640">
          <w:marLeft w:val="0"/>
          <w:marRight w:val="0"/>
          <w:marTop w:val="0"/>
          <w:marBottom w:val="0"/>
          <w:divBdr>
            <w:top w:val="none" w:sz="0" w:space="0" w:color="auto"/>
            <w:left w:val="none" w:sz="0" w:space="0" w:color="auto"/>
            <w:bottom w:val="none" w:sz="0" w:space="0" w:color="auto"/>
            <w:right w:val="none" w:sz="0" w:space="0" w:color="auto"/>
          </w:divBdr>
        </w:div>
        <w:div w:id="1052072529">
          <w:marLeft w:val="0"/>
          <w:marRight w:val="0"/>
          <w:marTop w:val="0"/>
          <w:marBottom w:val="0"/>
          <w:divBdr>
            <w:top w:val="none" w:sz="0" w:space="0" w:color="auto"/>
            <w:left w:val="none" w:sz="0" w:space="0" w:color="auto"/>
            <w:bottom w:val="none" w:sz="0" w:space="0" w:color="auto"/>
            <w:right w:val="none" w:sz="0" w:space="0" w:color="auto"/>
          </w:divBdr>
        </w:div>
        <w:div w:id="2076080135">
          <w:marLeft w:val="0"/>
          <w:marRight w:val="0"/>
          <w:marTop w:val="0"/>
          <w:marBottom w:val="0"/>
          <w:divBdr>
            <w:top w:val="none" w:sz="0" w:space="0" w:color="auto"/>
            <w:left w:val="none" w:sz="0" w:space="0" w:color="auto"/>
            <w:bottom w:val="none" w:sz="0" w:space="0" w:color="auto"/>
            <w:right w:val="none" w:sz="0" w:space="0" w:color="auto"/>
          </w:divBdr>
        </w:div>
        <w:div w:id="1604220127">
          <w:marLeft w:val="0"/>
          <w:marRight w:val="0"/>
          <w:marTop w:val="0"/>
          <w:marBottom w:val="0"/>
          <w:divBdr>
            <w:top w:val="none" w:sz="0" w:space="0" w:color="auto"/>
            <w:left w:val="none" w:sz="0" w:space="0" w:color="auto"/>
            <w:bottom w:val="none" w:sz="0" w:space="0" w:color="auto"/>
            <w:right w:val="none" w:sz="0" w:space="0" w:color="auto"/>
          </w:divBdr>
        </w:div>
        <w:div w:id="731387875">
          <w:marLeft w:val="0"/>
          <w:marRight w:val="0"/>
          <w:marTop w:val="0"/>
          <w:marBottom w:val="0"/>
          <w:divBdr>
            <w:top w:val="none" w:sz="0" w:space="0" w:color="auto"/>
            <w:left w:val="none" w:sz="0" w:space="0" w:color="auto"/>
            <w:bottom w:val="none" w:sz="0" w:space="0" w:color="auto"/>
            <w:right w:val="none" w:sz="0" w:space="0" w:color="auto"/>
          </w:divBdr>
        </w:div>
        <w:div w:id="2139495076">
          <w:marLeft w:val="0"/>
          <w:marRight w:val="0"/>
          <w:marTop w:val="0"/>
          <w:marBottom w:val="0"/>
          <w:divBdr>
            <w:top w:val="none" w:sz="0" w:space="0" w:color="auto"/>
            <w:left w:val="none" w:sz="0" w:space="0" w:color="auto"/>
            <w:bottom w:val="none" w:sz="0" w:space="0" w:color="auto"/>
            <w:right w:val="none" w:sz="0" w:space="0" w:color="auto"/>
          </w:divBdr>
        </w:div>
        <w:div w:id="81880087">
          <w:marLeft w:val="0"/>
          <w:marRight w:val="0"/>
          <w:marTop w:val="0"/>
          <w:marBottom w:val="0"/>
          <w:divBdr>
            <w:top w:val="none" w:sz="0" w:space="0" w:color="auto"/>
            <w:left w:val="none" w:sz="0" w:space="0" w:color="auto"/>
            <w:bottom w:val="none" w:sz="0" w:space="0" w:color="auto"/>
            <w:right w:val="none" w:sz="0" w:space="0" w:color="auto"/>
          </w:divBdr>
        </w:div>
        <w:div w:id="1644037603">
          <w:marLeft w:val="0"/>
          <w:marRight w:val="0"/>
          <w:marTop w:val="0"/>
          <w:marBottom w:val="0"/>
          <w:divBdr>
            <w:top w:val="none" w:sz="0" w:space="0" w:color="auto"/>
            <w:left w:val="none" w:sz="0" w:space="0" w:color="auto"/>
            <w:bottom w:val="none" w:sz="0" w:space="0" w:color="auto"/>
            <w:right w:val="none" w:sz="0" w:space="0" w:color="auto"/>
          </w:divBdr>
        </w:div>
        <w:div w:id="1490975968">
          <w:marLeft w:val="0"/>
          <w:marRight w:val="0"/>
          <w:marTop w:val="0"/>
          <w:marBottom w:val="0"/>
          <w:divBdr>
            <w:top w:val="none" w:sz="0" w:space="0" w:color="auto"/>
            <w:left w:val="none" w:sz="0" w:space="0" w:color="auto"/>
            <w:bottom w:val="none" w:sz="0" w:space="0" w:color="auto"/>
            <w:right w:val="none" w:sz="0" w:space="0" w:color="auto"/>
          </w:divBdr>
        </w:div>
        <w:div w:id="1503857447">
          <w:marLeft w:val="0"/>
          <w:marRight w:val="0"/>
          <w:marTop w:val="0"/>
          <w:marBottom w:val="0"/>
          <w:divBdr>
            <w:top w:val="none" w:sz="0" w:space="0" w:color="auto"/>
            <w:left w:val="none" w:sz="0" w:space="0" w:color="auto"/>
            <w:bottom w:val="none" w:sz="0" w:space="0" w:color="auto"/>
            <w:right w:val="none" w:sz="0" w:space="0" w:color="auto"/>
          </w:divBdr>
        </w:div>
        <w:div w:id="1682313681">
          <w:marLeft w:val="0"/>
          <w:marRight w:val="0"/>
          <w:marTop w:val="0"/>
          <w:marBottom w:val="0"/>
          <w:divBdr>
            <w:top w:val="none" w:sz="0" w:space="0" w:color="auto"/>
            <w:left w:val="none" w:sz="0" w:space="0" w:color="auto"/>
            <w:bottom w:val="none" w:sz="0" w:space="0" w:color="auto"/>
            <w:right w:val="none" w:sz="0" w:space="0" w:color="auto"/>
          </w:divBdr>
        </w:div>
        <w:div w:id="24868389">
          <w:marLeft w:val="0"/>
          <w:marRight w:val="0"/>
          <w:marTop w:val="0"/>
          <w:marBottom w:val="0"/>
          <w:divBdr>
            <w:top w:val="none" w:sz="0" w:space="0" w:color="auto"/>
            <w:left w:val="none" w:sz="0" w:space="0" w:color="auto"/>
            <w:bottom w:val="none" w:sz="0" w:space="0" w:color="auto"/>
            <w:right w:val="none" w:sz="0" w:space="0" w:color="auto"/>
          </w:divBdr>
        </w:div>
        <w:div w:id="82603621">
          <w:marLeft w:val="0"/>
          <w:marRight w:val="0"/>
          <w:marTop w:val="0"/>
          <w:marBottom w:val="0"/>
          <w:divBdr>
            <w:top w:val="none" w:sz="0" w:space="0" w:color="auto"/>
            <w:left w:val="none" w:sz="0" w:space="0" w:color="auto"/>
            <w:bottom w:val="none" w:sz="0" w:space="0" w:color="auto"/>
            <w:right w:val="none" w:sz="0" w:space="0" w:color="auto"/>
          </w:divBdr>
        </w:div>
        <w:div w:id="1415738963">
          <w:marLeft w:val="0"/>
          <w:marRight w:val="0"/>
          <w:marTop w:val="0"/>
          <w:marBottom w:val="0"/>
          <w:divBdr>
            <w:top w:val="none" w:sz="0" w:space="0" w:color="auto"/>
            <w:left w:val="none" w:sz="0" w:space="0" w:color="auto"/>
            <w:bottom w:val="none" w:sz="0" w:space="0" w:color="auto"/>
            <w:right w:val="none" w:sz="0" w:space="0" w:color="auto"/>
          </w:divBdr>
        </w:div>
        <w:div w:id="1788616189">
          <w:marLeft w:val="0"/>
          <w:marRight w:val="0"/>
          <w:marTop w:val="0"/>
          <w:marBottom w:val="0"/>
          <w:divBdr>
            <w:top w:val="none" w:sz="0" w:space="0" w:color="auto"/>
            <w:left w:val="none" w:sz="0" w:space="0" w:color="auto"/>
            <w:bottom w:val="none" w:sz="0" w:space="0" w:color="auto"/>
            <w:right w:val="none" w:sz="0" w:space="0" w:color="auto"/>
          </w:divBdr>
        </w:div>
        <w:div w:id="188186359">
          <w:marLeft w:val="0"/>
          <w:marRight w:val="0"/>
          <w:marTop w:val="0"/>
          <w:marBottom w:val="0"/>
          <w:divBdr>
            <w:top w:val="none" w:sz="0" w:space="0" w:color="auto"/>
            <w:left w:val="none" w:sz="0" w:space="0" w:color="auto"/>
            <w:bottom w:val="none" w:sz="0" w:space="0" w:color="auto"/>
            <w:right w:val="none" w:sz="0" w:space="0" w:color="auto"/>
          </w:divBdr>
        </w:div>
        <w:div w:id="97338971">
          <w:marLeft w:val="0"/>
          <w:marRight w:val="0"/>
          <w:marTop w:val="0"/>
          <w:marBottom w:val="0"/>
          <w:divBdr>
            <w:top w:val="none" w:sz="0" w:space="0" w:color="auto"/>
            <w:left w:val="none" w:sz="0" w:space="0" w:color="auto"/>
            <w:bottom w:val="none" w:sz="0" w:space="0" w:color="auto"/>
            <w:right w:val="none" w:sz="0" w:space="0" w:color="auto"/>
          </w:divBdr>
        </w:div>
        <w:div w:id="500200075">
          <w:marLeft w:val="0"/>
          <w:marRight w:val="0"/>
          <w:marTop w:val="0"/>
          <w:marBottom w:val="0"/>
          <w:divBdr>
            <w:top w:val="none" w:sz="0" w:space="0" w:color="auto"/>
            <w:left w:val="none" w:sz="0" w:space="0" w:color="auto"/>
            <w:bottom w:val="none" w:sz="0" w:space="0" w:color="auto"/>
            <w:right w:val="none" w:sz="0" w:space="0" w:color="auto"/>
          </w:divBdr>
        </w:div>
        <w:div w:id="1701278774">
          <w:marLeft w:val="0"/>
          <w:marRight w:val="0"/>
          <w:marTop w:val="0"/>
          <w:marBottom w:val="0"/>
          <w:divBdr>
            <w:top w:val="none" w:sz="0" w:space="0" w:color="auto"/>
            <w:left w:val="none" w:sz="0" w:space="0" w:color="auto"/>
            <w:bottom w:val="none" w:sz="0" w:space="0" w:color="auto"/>
            <w:right w:val="none" w:sz="0" w:space="0" w:color="auto"/>
          </w:divBdr>
        </w:div>
        <w:div w:id="1801023981">
          <w:marLeft w:val="0"/>
          <w:marRight w:val="0"/>
          <w:marTop w:val="0"/>
          <w:marBottom w:val="0"/>
          <w:divBdr>
            <w:top w:val="none" w:sz="0" w:space="0" w:color="auto"/>
            <w:left w:val="none" w:sz="0" w:space="0" w:color="auto"/>
            <w:bottom w:val="none" w:sz="0" w:space="0" w:color="auto"/>
            <w:right w:val="none" w:sz="0" w:space="0" w:color="auto"/>
          </w:divBdr>
        </w:div>
        <w:div w:id="940255884">
          <w:marLeft w:val="0"/>
          <w:marRight w:val="0"/>
          <w:marTop w:val="0"/>
          <w:marBottom w:val="0"/>
          <w:divBdr>
            <w:top w:val="none" w:sz="0" w:space="0" w:color="auto"/>
            <w:left w:val="none" w:sz="0" w:space="0" w:color="auto"/>
            <w:bottom w:val="none" w:sz="0" w:space="0" w:color="auto"/>
            <w:right w:val="none" w:sz="0" w:space="0" w:color="auto"/>
          </w:divBdr>
        </w:div>
        <w:div w:id="1584296242">
          <w:marLeft w:val="0"/>
          <w:marRight w:val="0"/>
          <w:marTop w:val="0"/>
          <w:marBottom w:val="0"/>
          <w:divBdr>
            <w:top w:val="none" w:sz="0" w:space="0" w:color="auto"/>
            <w:left w:val="none" w:sz="0" w:space="0" w:color="auto"/>
            <w:bottom w:val="none" w:sz="0" w:space="0" w:color="auto"/>
            <w:right w:val="none" w:sz="0" w:space="0" w:color="auto"/>
          </w:divBdr>
        </w:div>
        <w:div w:id="1094088953">
          <w:marLeft w:val="0"/>
          <w:marRight w:val="0"/>
          <w:marTop w:val="0"/>
          <w:marBottom w:val="0"/>
          <w:divBdr>
            <w:top w:val="none" w:sz="0" w:space="0" w:color="auto"/>
            <w:left w:val="none" w:sz="0" w:space="0" w:color="auto"/>
            <w:bottom w:val="none" w:sz="0" w:space="0" w:color="auto"/>
            <w:right w:val="none" w:sz="0" w:space="0" w:color="auto"/>
          </w:divBdr>
        </w:div>
        <w:div w:id="236401956">
          <w:marLeft w:val="0"/>
          <w:marRight w:val="0"/>
          <w:marTop w:val="0"/>
          <w:marBottom w:val="0"/>
          <w:divBdr>
            <w:top w:val="none" w:sz="0" w:space="0" w:color="auto"/>
            <w:left w:val="none" w:sz="0" w:space="0" w:color="auto"/>
            <w:bottom w:val="none" w:sz="0" w:space="0" w:color="auto"/>
            <w:right w:val="none" w:sz="0" w:space="0" w:color="auto"/>
          </w:divBdr>
        </w:div>
        <w:div w:id="912005292">
          <w:marLeft w:val="0"/>
          <w:marRight w:val="0"/>
          <w:marTop w:val="0"/>
          <w:marBottom w:val="0"/>
          <w:divBdr>
            <w:top w:val="none" w:sz="0" w:space="0" w:color="auto"/>
            <w:left w:val="none" w:sz="0" w:space="0" w:color="auto"/>
            <w:bottom w:val="none" w:sz="0" w:space="0" w:color="auto"/>
            <w:right w:val="none" w:sz="0" w:space="0" w:color="auto"/>
          </w:divBdr>
        </w:div>
        <w:div w:id="2130658994">
          <w:marLeft w:val="0"/>
          <w:marRight w:val="0"/>
          <w:marTop w:val="0"/>
          <w:marBottom w:val="0"/>
          <w:divBdr>
            <w:top w:val="none" w:sz="0" w:space="0" w:color="auto"/>
            <w:left w:val="none" w:sz="0" w:space="0" w:color="auto"/>
            <w:bottom w:val="none" w:sz="0" w:space="0" w:color="auto"/>
            <w:right w:val="none" w:sz="0" w:space="0" w:color="auto"/>
          </w:divBdr>
        </w:div>
        <w:div w:id="762913710">
          <w:marLeft w:val="0"/>
          <w:marRight w:val="0"/>
          <w:marTop w:val="0"/>
          <w:marBottom w:val="0"/>
          <w:divBdr>
            <w:top w:val="none" w:sz="0" w:space="0" w:color="auto"/>
            <w:left w:val="none" w:sz="0" w:space="0" w:color="auto"/>
            <w:bottom w:val="none" w:sz="0" w:space="0" w:color="auto"/>
            <w:right w:val="none" w:sz="0" w:space="0" w:color="auto"/>
          </w:divBdr>
        </w:div>
        <w:div w:id="1279216047">
          <w:marLeft w:val="0"/>
          <w:marRight w:val="0"/>
          <w:marTop w:val="0"/>
          <w:marBottom w:val="0"/>
          <w:divBdr>
            <w:top w:val="none" w:sz="0" w:space="0" w:color="auto"/>
            <w:left w:val="none" w:sz="0" w:space="0" w:color="auto"/>
            <w:bottom w:val="none" w:sz="0" w:space="0" w:color="auto"/>
            <w:right w:val="none" w:sz="0" w:space="0" w:color="auto"/>
          </w:divBdr>
        </w:div>
        <w:div w:id="1258176036">
          <w:marLeft w:val="0"/>
          <w:marRight w:val="0"/>
          <w:marTop w:val="0"/>
          <w:marBottom w:val="0"/>
          <w:divBdr>
            <w:top w:val="none" w:sz="0" w:space="0" w:color="auto"/>
            <w:left w:val="none" w:sz="0" w:space="0" w:color="auto"/>
            <w:bottom w:val="none" w:sz="0" w:space="0" w:color="auto"/>
            <w:right w:val="none" w:sz="0" w:space="0" w:color="auto"/>
          </w:divBdr>
        </w:div>
        <w:div w:id="99644868">
          <w:marLeft w:val="0"/>
          <w:marRight w:val="0"/>
          <w:marTop w:val="0"/>
          <w:marBottom w:val="0"/>
          <w:divBdr>
            <w:top w:val="none" w:sz="0" w:space="0" w:color="auto"/>
            <w:left w:val="none" w:sz="0" w:space="0" w:color="auto"/>
            <w:bottom w:val="none" w:sz="0" w:space="0" w:color="auto"/>
            <w:right w:val="none" w:sz="0" w:space="0" w:color="auto"/>
          </w:divBdr>
        </w:div>
        <w:div w:id="2134130482">
          <w:marLeft w:val="0"/>
          <w:marRight w:val="0"/>
          <w:marTop w:val="0"/>
          <w:marBottom w:val="0"/>
          <w:divBdr>
            <w:top w:val="none" w:sz="0" w:space="0" w:color="auto"/>
            <w:left w:val="none" w:sz="0" w:space="0" w:color="auto"/>
            <w:bottom w:val="none" w:sz="0" w:space="0" w:color="auto"/>
            <w:right w:val="none" w:sz="0" w:space="0" w:color="auto"/>
          </w:divBdr>
        </w:div>
        <w:div w:id="1885025041">
          <w:marLeft w:val="0"/>
          <w:marRight w:val="0"/>
          <w:marTop w:val="0"/>
          <w:marBottom w:val="0"/>
          <w:divBdr>
            <w:top w:val="none" w:sz="0" w:space="0" w:color="auto"/>
            <w:left w:val="none" w:sz="0" w:space="0" w:color="auto"/>
            <w:bottom w:val="none" w:sz="0" w:space="0" w:color="auto"/>
            <w:right w:val="none" w:sz="0" w:space="0" w:color="auto"/>
          </w:divBdr>
        </w:div>
        <w:div w:id="860625259">
          <w:marLeft w:val="0"/>
          <w:marRight w:val="0"/>
          <w:marTop w:val="0"/>
          <w:marBottom w:val="0"/>
          <w:divBdr>
            <w:top w:val="none" w:sz="0" w:space="0" w:color="auto"/>
            <w:left w:val="none" w:sz="0" w:space="0" w:color="auto"/>
            <w:bottom w:val="none" w:sz="0" w:space="0" w:color="auto"/>
            <w:right w:val="none" w:sz="0" w:space="0" w:color="auto"/>
          </w:divBdr>
        </w:div>
        <w:div w:id="557253846">
          <w:marLeft w:val="0"/>
          <w:marRight w:val="0"/>
          <w:marTop w:val="0"/>
          <w:marBottom w:val="0"/>
          <w:divBdr>
            <w:top w:val="none" w:sz="0" w:space="0" w:color="auto"/>
            <w:left w:val="none" w:sz="0" w:space="0" w:color="auto"/>
            <w:bottom w:val="none" w:sz="0" w:space="0" w:color="auto"/>
            <w:right w:val="none" w:sz="0" w:space="0" w:color="auto"/>
          </w:divBdr>
        </w:div>
        <w:div w:id="114327395">
          <w:marLeft w:val="0"/>
          <w:marRight w:val="0"/>
          <w:marTop w:val="0"/>
          <w:marBottom w:val="0"/>
          <w:divBdr>
            <w:top w:val="none" w:sz="0" w:space="0" w:color="auto"/>
            <w:left w:val="none" w:sz="0" w:space="0" w:color="auto"/>
            <w:bottom w:val="none" w:sz="0" w:space="0" w:color="auto"/>
            <w:right w:val="none" w:sz="0" w:space="0" w:color="auto"/>
          </w:divBdr>
        </w:div>
        <w:div w:id="479275600">
          <w:marLeft w:val="0"/>
          <w:marRight w:val="0"/>
          <w:marTop w:val="0"/>
          <w:marBottom w:val="0"/>
          <w:divBdr>
            <w:top w:val="none" w:sz="0" w:space="0" w:color="auto"/>
            <w:left w:val="none" w:sz="0" w:space="0" w:color="auto"/>
            <w:bottom w:val="none" w:sz="0" w:space="0" w:color="auto"/>
            <w:right w:val="none" w:sz="0" w:space="0" w:color="auto"/>
          </w:divBdr>
        </w:div>
        <w:div w:id="1404571828">
          <w:marLeft w:val="0"/>
          <w:marRight w:val="0"/>
          <w:marTop w:val="0"/>
          <w:marBottom w:val="0"/>
          <w:divBdr>
            <w:top w:val="none" w:sz="0" w:space="0" w:color="auto"/>
            <w:left w:val="none" w:sz="0" w:space="0" w:color="auto"/>
            <w:bottom w:val="none" w:sz="0" w:space="0" w:color="auto"/>
            <w:right w:val="none" w:sz="0" w:space="0" w:color="auto"/>
          </w:divBdr>
        </w:div>
        <w:div w:id="1525091001">
          <w:marLeft w:val="0"/>
          <w:marRight w:val="0"/>
          <w:marTop w:val="0"/>
          <w:marBottom w:val="0"/>
          <w:divBdr>
            <w:top w:val="none" w:sz="0" w:space="0" w:color="auto"/>
            <w:left w:val="none" w:sz="0" w:space="0" w:color="auto"/>
            <w:bottom w:val="none" w:sz="0" w:space="0" w:color="auto"/>
            <w:right w:val="none" w:sz="0" w:space="0" w:color="auto"/>
          </w:divBdr>
        </w:div>
        <w:div w:id="1462580098">
          <w:marLeft w:val="0"/>
          <w:marRight w:val="0"/>
          <w:marTop w:val="0"/>
          <w:marBottom w:val="0"/>
          <w:divBdr>
            <w:top w:val="none" w:sz="0" w:space="0" w:color="auto"/>
            <w:left w:val="none" w:sz="0" w:space="0" w:color="auto"/>
            <w:bottom w:val="none" w:sz="0" w:space="0" w:color="auto"/>
            <w:right w:val="none" w:sz="0" w:space="0" w:color="auto"/>
          </w:divBdr>
        </w:div>
        <w:div w:id="744258916">
          <w:marLeft w:val="0"/>
          <w:marRight w:val="0"/>
          <w:marTop w:val="0"/>
          <w:marBottom w:val="0"/>
          <w:divBdr>
            <w:top w:val="none" w:sz="0" w:space="0" w:color="auto"/>
            <w:left w:val="none" w:sz="0" w:space="0" w:color="auto"/>
            <w:bottom w:val="none" w:sz="0" w:space="0" w:color="auto"/>
            <w:right w:val="none" w:sz="0" w:space="0" w:color="auto"/>
          </w:divBdr>
        </w:div>
        <w:div w:id="565527573">
          <w:marLeft w:val="0"/>
          <w:marRight w:val="0"/>
          <w:marTop w:val="0"/>
          <w:marBottom w:val="0"/>
          <w:divBdr>
            <w:top w:val="none" w:sz="0" w:space="0" w:color="auto"/>
            <w:left w:val="none" w:sz="0" w:space="0" w:color="auto"/>
            <w:bottom w:val="none" w:sz="0" w:space="0" w:color="auto"/>
            <w:right w:val="none" w:sz="0" w:space="0" w:color="auto"/>
          </w:divBdr>
        </w:div>
        <w:div w:id="2114133152">
          <w:marLeft w:val="0"/>
          <w:marRight w:val="0"/>
          <w:marTop w:val="0"/>
          <w:marBottom w:val="0"/>
          <w:divBdr>
            <w:top w:val="none" w:sz="0" w:space="0" w:color="auto"/>
            <w:left w:val="none" w:sz="0" w:space="0" w:color="auto"/>
            <w:bottom w:val="none" w:sz="0" w:space="0" w:color="auto"/>
            <w:right w:val="none" w:sz="0" w:space="0" w:color="auto"/>
          </w:divBdr>
        </w:div>
        <w:div w:id="1141000327">
          <w:marLeft w:val="0"/>
          <w:marRight w:val="0"/>
          <w:marTop w:val="0"/>
          <w:marBottom w:val="0"/>
          <w:divBdr>
            <w:top w:val="none" w:sz="0" w:space="0" w:color="auto"/>
            <w:left w:val="none" w:sz="0" w:space="0" w:color="auto"/>
            <w:bottom w:val="none" w:sz="0" w:space="0" w:color="auto"/>
            <w:right w:val="none" w:sz="0" w:space="0" w:color="auto"/>
          </w:divBdr>
        </w:div>
        <w:div w:id="2117292430">
          <w:marLeft w:val="0"/>
          <w:marRight w:val="0"/>
          <w:marTop w:val="0"/>
          <w:marBottom w:val="0"/>
          <w:divBdr>
            <w:top w:val="none" w:sz="0" w:space="0" w:color="auto"/>
            <w:left w:val="none" w:sz="0" w:space="0" w:color="auto"/>
            <w:bottom w:val="none" w:sz="0" w:space="0" w:color="auto"/>
            <w:right w:val="none" w:sz="0" w:space="0" w:color="auto"/>
          </w:divBdr>
        </w:div>
        <w:div w:id="1395736331">
          <w:marLeft w:val="0"/>
          <w:marRight w:val="0"/>
          <w:marTop w:val="0"/>
          <w:marBottom w:val="0"/>
          <w:divBdr>
            <w:top w:val="none" w:sz="0" w:space="0" w:color="auto"/>
            <w:left w:val="none" w:sz="0" w:space="0" w:color="auto"/>
            <w:bottom w:val="none" w:sz="0" w:space="0" w:color="auto"/>
            <w:right w:val="none" w:sz="0" w:space="0" w:color="auto"/>
          </w:divBdr>
        </w:div>
        <w:div w:id="787429080">
          <w:marLeft w:val="0"/>
          <w:marRight w:val="0"/>
          <w:marTop w:val="0"/>
          <w:marBottom w:val="0"/>
          <w:divBdr>
            <w:top w:val="none" w:sz="0" w:space="0" w:color="auto"/>
            <w:left w:val="none" w:sz="0" w:space="0" w:color="auto"/>
            <w:bottom w:val="none" w:sz="0" w:space="0" w:color="auto"/>
            <w:right w:val="none" w:sz="0" w:space="0" w:color="auto"/>
          </w:divBdr>
        </w:div>
        <w:div w:id="439956354">
          <w:marLeft w:val="0"/>
          <w:marRight w:val="0"/>
          <w:marTop w:val="0"/>
          <w:marBottom w:val="0"/>
          <w:divBdr>
            <w:top w:val="none" w:sz="0" w:space="0" w:color="auto"/>
            <w:left w:val="none" w:sz="0" w:space="0" w:color="auto"/>
            <w:bottom w:val="none" w:sz="0" w:space="0" w:color="auto"/>
            <w:right w:val="none" w:sz="0" w:space="0" w:color="auto"/>
          </w:divBdr>
        </w:div>
        <w:div w:id="153760233">
          <w:marLeft w:val="0"/>
          <w:marRight w:val="0"/>
          <w:marTop w:val="0"/>
          <w:marBottom w:val="0"/>
          <w:divBdr>
            <w:top w:val="none" w:sz="0" w:space="0" w:color="auto"/>
            <w:left w:val="none" w:sz="0" w:space="0" w:color="auto"/>
            <w:bottom w:val="none" w:sz="0" w:space="0" w:color="auto"/>
            <w:right w:val="none" w:sz="0" w:space="0" w:color="auto"/>
          </w:divBdr>
        </w:div>
        <w:div w:id="1204442003">
          <w:marLeft w:val="0"/>
          <w:marRight w:val="0"/>
          <w:marTop w:val="0"/>
          <w:marBottom w:val="0"/>
          <w:divBdr>
            <w:top w:val="none" w:sz="0" w:space="0" w:color="auto"/>
            <w:left w:val="none" w:sz="0" w:space="0" w:color="auto"/>
            <w:bottom w:val="none" w:sz="0" w:space="0" w:color="auto"/>
            <w:right w:val="none" w:sz="0" w:space="0" w:color="auto"/>
          </w:divBdr>
        </w:div>
        <w:div w:id="1094477551">
          <w:marLeft w:val="0"/>
          <w:marRight w:val="0"/>
          <w:marTop w:val="0"/>
          <w:marBottom w:val="0"/>
          <w:divBdr>
            <w:top w:val="none" w:sz="0" w:space="0" w:color="auto"/>
            <w:left w:val="none" w:sz="0" w:space="0" w:color="auto"/>
            <w:bottom w:val="none" w:sz="0" w:space="0" w:color="auto"/>
            <w:right w:val="none" w:sz="0" w:space="0" w:color="auto"/>
          </w:divBdr>
        </w:div>
        <w:div w:id="314577307">
          <w:marLeft w:val="0"/>
          <w:marRight w:val="0"/>
          <w:marTop w:val="0"/>
          <w:marBottom w:val="0"/>
          <w:divBdr>
            <w:top w:val="none" w:sz="0" w:space="0" w:color="auto"/>
            <w:left w:val="none" w:sz="0" w:space="0" w:color="auto"/>
            <w:bottom w:val="none" w:sz="0" w:space="0" w:color="auto"/>
            <w:right w:val="none" w:sz="0" w:space="0" w:color="auto"/>
          </w:divBdr>
        </w:div>
        <w:div w:id="1690790119">
          <w:marLeft w:val="0"/>
          <w:marRight w:val="0"/>
          <w:marTop w:val="0"/>
          <w:marBottom w:val="0"/>
          <w:divBdr>
            <w:top w:val="none" w:sz="0" w:space="0" w:color="auto"/>
            <w:left w:val="none" w:sz="0" w:space="0" w:color="auto"/>
            <w:bottom w:val="none" w:sz="0" w:space="0" w:color="auto"/>
            <w:right w:val="none" w:sz="0" w:space="0" w:color="auto"/>
          </w:divBdr>
        </w:div>
        <w:div w:id="45642153">
          <w:marLeft w:val="0"/>
          <w:marRight w:val="0"/>
          <w:marTop w:val="0"/>
          <w:marBottom w:val="0"/>
          <w:divBdr>
            <w:top w:val="none" w:sz="0" w:space="0" w:color="auto"/>
            <w:left w:val="none" w:sz="0" w:space="0" w:color="auto"/>
            <w:bottom w:val="none" w:sz="0" w:space="0" w:color="auto"/>
            <w:right w:val="none" w:sz="0" w:space="0" w:color="auto"/>
          </w:divBdr>
        </w:div>
        <w:div w:id="2024432010">
          <w:marLeft w:val="0"/>
          <w:marRight w:val="0"/>
          <w:marTop w:val="0"/>
          <w:marBottom w:val="0"/>
          <w:divBdr>
            <w:top w:val="none" w:sz="0" w:space="0" w:color="auto"/>
            <w:left w:val="none" w:sz="0" w:space="0" w:color="auto"/>
            <w:bottom w:val="none" w:sz="0" w:space="0" w:color="auto"/>
            <w:right w:val="none" w:sz="0" w:space="0" w:color="auto"/>
          </w:divBdr>
        </w:div>
        <w:div w:id="96679182">
          <w:marLeft w:val="0"/>
          <w:marRight w:val="0"/>
          <w:marTop w:val="0"/>
          <w:marBottom w:val="0"/>
          <w:divBdr>
            <w:top w:val="none" w:sz="0" w:space="0" w:color="auto"/>
            <w:left w:val="none" w:sz="0" w:space="0" w:color="auto"/>
            <w:bottom w:val="none" w:sz="0" w:space="0" w:color="auto"/>
            <w:right w:val="none" w:sz="0" w:space="0" w:color="auto"/>
          </w:divBdr>
        </w:div>
        <w:div w:id="1832090652">
          <w:marLeft w:val="0"/>
          <w:marRight w:val="0"/>
          <w:marTop w:val="0"/>
          <w:marBottom w:val="0"/>
          <w:divBdr>
            <w:top w:val="none" w:sz="0" w:space="0" w:color="auto"/>
            <w:left w:val="none" w:sz="0" w:space="0" w:color="auto"/>
            <w:bottom w:val="none" w:sz="0" w:space="0" w:color="auto"/>
            <w:right w:val="none" w:sz="0" w:space="0" w:color="auto"/>
          </w:divBdr>
        </w:div>
        <w:div w:id="1810123527">
          <w:marLeft w:val="0"/>
          <w:marRight w:val="0"/>
          <w:marTop w:val="0"/>
          <w:marBottom w:val="0"/>
          <w:divBdr>
            <w:top w:val="none" w:sz="0" w:space="0" w:color="auto"/>
            <w:left w:val="none" w:sz="0" w:space="0" w:color="auto"/>
            <w:bottom w:val="none" w:sz="0" w:space="0" w:color="auto"/>
            <w:right w:val="none" w:sz="0" w:space="0" w:color="auto"/>
          </w:divBdr>
        </w:div>
        <w:div w:id="1956209363">
          <w:marLeft w:val="0"/>
          <w:marRight w:val="0"/>
          <w:marTop w:val="0"/>
          <w:marBottom w:val="0"/>
          <w:divBdr>
            <w:top w:val="none" w:sz="0" w:space="0" w:color="auto"/>
            <w:left w:val="none" w:sz="0" w:space="0" w:color="auto"/>
            <w:bottom w:val="none" w:sz="0" w:space="0" w:color="auto"/>
            <w:right w:val="none" w:sz="0" w:space="0" w:color="auto"/>
          </w:divBdr>
        </w:div>
        <w:div w:id="1714117352">
          <w:marLeft w:val="0"/>
          <w:marRight w:val="0"/>
          <w:marTop w:val="0"/>
          <w:marBottom w:val="0"/>
          <w:divBdr>
            <w:top w:val="none" w:sz="0" w:space="0" w:color="auto"/>
            <w:left w:val="none" w:sz="0" w:space="0" w:color="auto"/>
            <w:bottom w:val="none" w:sz="0" w:space="0" w:color="auto"/>
            <w:right w:val="none" w:sz="0" w:space="0" w:color="auto"/>
          </w:divBdr>
        </w:div>
        <w:div w:id="575864909">
          <w:marLeft w:val="0"/>
          <w:marRight w:val="0"/>
          <w:marTop w:val="0"/>
          <w:marBottom w:val="0"/>
          <w:divBdr>
            <w:top w:val="none" w:sz="0" w:space="0" w:color="auto"/>
            <w:left w:val="none" w:sz="0" w:space="0" w:color="auto"/>
            <w:bottom w:val="none" w:sz="0" w:space="0" w:color="auto"/>
            <w:right w:val="none" w:sz="0" w:space="0" w:color="auto"/>
          </w:divBdr>
        </w:div>
        <w:div w:id="340594635">
          <w:marLeft w:val="0"/>
          <w:marRight w:val="0"/>
          <w:marTop w:val="0"/>
          <w:marBottom w:val="0"/>
          <w:divBdr>
            <w:top w:val="none" w:sz="0" w:space="0" w:color="auto"/>
            <w:left w:val="none" w:sz="0" w:space="0" w:color="auto"/>
            <w:bottom w:val="none" w:sz="0" w:space="0" w:color="auto"/>
            <w:right w:val="none" w:sz="0" w:space="0" w:color="auto"/>
          </w:divBdr>
        </w:div>
        <w:div w:id="1949771005">
          <w:marLeft w:val="0"/>
          <w:marRight w:val="0"/>
          <w:marTop w:val="0"/>
          <w:marBottom w:val="0"/>
          <w:divBdr>
            <w:top w:val="none" w:sz="0" w:space="0" w:color="auto"/>
            <w:left w:val="none" w:sz="0" w:space="0" w:color="auto"/>
            <w:bottom w:val="none" w:sz="0" w:space="0" w:color="auto"/>
            <w:right w:val="none" w:sz="0" w:space="0" w:color="auto"/>
          </w:divBdr>
        </w:div>
        <w:div w:id="2111730964">
          <w:marLeft w:val="0"/>
          <w:marRight w:val="0"/>
          <w:marTop w:val="0"/>
          <w:marBottom w:val="0"/>
          <w:divBdr>
            <w:top w:val="none" w:sz="0" w:space="0" w:color="auto"/>
            <w:left w:val="none" w:sz="0" w:space="0" w:color="auto"/>
            <w:bottom w:val="none" w:sz="0" w:space="0" w:color="auto"/>
            <w:right w:val="none" w:sz="0" w:space="0" w:color="auto"/>
          </w:divBdr>
        </w:div>
        <w:div w:id="1017931090">
          <w:marLeft w:val="0"/>
          <w:marRight w:val="0"/>
          <w:marTop w:val="0"/>
          <w:marBottom w:val="0"/>
          <w:divBdr>
            <w:top w:val="none" w:sz="0" w:space="0" w:color="auto"/>
            <w:left w:val="none" w:sz="0" w:space="0" w:color="auto"/>
            <w:bottom w:val="none" w:sz="0" w:space="0" w:color="auto"/>
            <w:right w:val="none" w:sz="0" w:space="0" w:color="auto"/>
          </w:divBdr>
        </w:div>
        <w:div w:id="578296589">
          <w:marLeft w:val="0"/>
          <w:marRight w:val="0"/>
          <w:marTop w:val="0"/>
          <w:marBottom w:val="0"/>
          <w:divBdr>
            <w:top w:val="none" w:sz="0" w:space="0" w:color="auto"/>
            <w:left w:val="none" w:sz="0" w:space="0" w:color="auto"/>
            <w:bottom w:val="none" w:sz="0" w:space="0" w:color="auto"/>
            <w:right w:val="none" w:sz="0" w:space="0" w:color="auto"/>
          </w:divBdr>
        </w:div>
        <w:div w:id="1676809391">
          <w:marLeft w:val="0"/>
          <w:marRight w:val="0"/>
          <w:marTop w:val="0"/>
          <w:marBottom w:val="0"/>
          <w:divBdr>
            <w:top w:val="none" w:sz="0" w:space="0" w:color="auto"/>
            <w:left w:val="none" w:sz="0" w:space="0" w:color="auto"/>
            <w:bottom w:val="none" w:sz="0" w:space="0" w:color="auto"/>
            <w:right w:val="none" w:sz="0" w:space="0" w:color="auto"/>
          </w:divBdr>
        </w:div>
        <w:div w:id="2070616508">
          <w:marLeft w:val="0"/>
          <w:marRight w:val="0"/>
          <w:marTop w:val="0"/>
          <w:marBottom w:val="0"/>
          <w:divBdr>
            <w:top w:val="none" w:sz="0" w:space="0" w:color="auto"/>
            <w:left w:val="none" w:sz="0" w:space="0" w:color="auto"/>
            <w:bottom w:val="none" w:sz="0" w:space="0" w:color="auto"/>
            <w:right w:val="none" w:sz="0" w:space="0" w:color="auto"/>
          </w:divBdr>
        </w:div>
        <w:div w:id="1432778809">
          <w:marLeft w:val="0"/>
          <w:marRight w:val="0"/>
          <w:marTop w:val="0"/>
          <w:marBottom w:val="0"/>
          <w:divBdr>
            <w:top w:val="none" w:sz="0" w:space="0" w:color="auto"/>
            <w:left w:val="none" w:sz="0" w:space="0" w:color="auto"/>
            <w:bottom w:val="none" w:sz="0" w:space="0" w:color="auto"/>
            <w:right w:val="none" w:sz="0" w:space="0" w:color="auto"/>
          </w:divBdr>
        </w:div>
        <w:div w:id="1427774834">
          <w:marLeft w:val="0"/>
          <w:marRight w:val="0"/>
          <w:marTop w:val="0"/>
          <w:marBottom w:val="0"/>
          <w:divBdr>
            <w:top w:val="none" w:sz="0" w:space="0" w:color="auto"/>
            <w:left w:val="none" w:sz="0" w:space="0" w:color="auto"/>
            <w:bottom w:val="none" w:sz="0" w:space="0" w:color="auto"/>
            <w:right w:val="none" w:sz="0" w:space="0" w:color="auto"/>
          </w:divBdr>
        </w:div>
        <w:div w:id="879128091">
          <w:marLeft w:val="0"/>
          <w:marRight w:val="0"/>
          <w:marTop w:val="0"/>
          <w:marBottom w:val="0"/>
          <w:divBdr>
            <w:top w:val="none" w:sz="0" w:space="0" w:color="auto"/>
            <w:left w:val="none" w:sz="0" w:space="0" w:color="auto"/>
            <w:bottom w:val="none" w:sz="0" w:space="0" w:color="auto"/>
            <w:right w:val="none" w:sz="0" w:space="0" w:color="auto"/>
          </w:divBdr>
        </w:div>
        <w:div w:id="576938815">
          <w:marLeft w:val="0"/>
          <w:marRight w:val="0"/>
          <w:marTop w:val="0"/>
          <w:marBottom w:val="0"/>
          <w:divBdr>
            <w:top w:val="none" w:sz="0" w:space="0" w:color="auto"/>
            <w:left w:val="none" w:sz="0" w:space="0" w:color="auto"/>
            <w:bottom w:val="none" w:sz="0" w:space="0" w:color="auto"/>
            <w:right w:val="none" w:sz="0" w:space="0" w:color="auto"/>
          </w:divBdr>
        </w:div>
        <w:div w:id="444618380">
          <w:marLeft w:val="0"/>
          <w:marRight w:val="0"/>
          <w:marTop w:val="0"/>
          <w:marBottom w:val="0"/>
          <w:divBdr>
            <w:top w:val="none" w:sz="0" w:space="0" w:color="auto"/>
            <w:left w:val="none" w:sz="0" w:space="0" w:color="auto"/>
            <w:bottom w:val="none" w:sz="0" w:space="0" w:color="auto"/>
            <w:right w:val="none" w:sz="0" w:space="0" w:color="auto"/>
          </w:divBdr>
        </w:div>
        <w:div w:id="1613392653">
          <w:marLeft w:val="0"/>
          <w:marRight w:val="0"/>
          <w:marTop w:val="0"/>
          <w:marBottom w:val="0"/>
          <w:divBdr>
            <w:top w:val="none" w:sz="0" w:space="0" w:color="auto"/>
            <w:left w:val="none" w:sz="0" w:space="0" w:color="auto"/>
            <w:bottom w:val="none" w:sz="0" w:space="0" w:color="auto"/>
            <w:right w:val="none" w:sz="0" w:space="0" w:color="auto"/>
          </w:divBdr>
        </w:div>
        <w:div w:id="2074230828">
          <w:marLeft w:val="0"/>
          <w:marRight w:val="0"/>
          <w:marTop w:val="0"/>
          <w:marBottom w:val="0"/>
          <w:divBdr>
            <w:top w:val="none" w:sz="0" w:space="0" w:color="auto"/>
            <w:left w:val="none" w:sz="0" w:space="0" w:color="auto"/>
            <w:bottom w:val="none" w:sz="0" w:space="0" w:color="auto"/>
            <w:right w:val="none" w:sz="0" w:space="0" w:color="auto"/>
          </w:divBdr>
        </w:div>
        <w:div w:id="56393643">
          <w:marLeft w:val="0"/>
          <w:marRight w:val="0"/>
          <w:marTop w:val="0"/>
          <w:marBottom w:val="0"/>
          <w:divBdr>
            <w:top w:val="none" w:sz="0" w:space="0" w:color="auto"/>
            <w:left w:val="none" w:sz="0" w:space="0" w:color="auto"/>
            <w:bottom w:val="none" w:sz="0" w:space="0" w:color="auto"/>
            <w:right w:val="none" w:sz="0" w:space="0" w:color="auto"/>
          </w:divBdr>
        </w:div>
        <w:div w:id="1895003530">
          <w:marLeft w:val="0"/>
          <w:marRight w:val="0"/>
          <w:marTop w:val="0"/>
          <w:marBottom w:val="0"/>
          <w:divBdr>
            <w:top w:val="none" w:sz="0" w:space="0" w:color="auto"/>
            <w:left w:val="none" w:sz="0" w:space="0" w:color="auto"/>
            <w:bottom w:val="none" w:sz="0" w:space="0" w:color="auto"/>
            <w:right w:val="none" w:sz="0" w:space="0" w:color="auto"/>
          </w:divBdr>
        </w:div>
        <w:div w:id="1640182549">
          <w:marLeft w:val="0"/>
          <w:marRight w:val="0"/>
          <w:marTop w:val="0"/>
          <w:marBottom w:val="0"/>
          <w:divBdr>
            <w:top w:val="none" w:sz="0" w:space="0" w:color="auto"/>
            <w:left w:val="none" w:sz="0" w:space="0" w:color="auto"/>
            <w:bottom w:val="none" w:sz="0" w:space="0" w:color="auto"/>
            <w:right w:val="none" w:sz="0" w:space="0" w:color="auto"/>
          </w:divBdr>
        </w:div>
        <w:div w:id="1020544885">
          <w:marLeft w:val="0"/>
          <w:marRight w:val="0"/>
          <w:marTop w:val="0"/>
          <w:marBottom w:val="0"/>
          <w:divBdr>
            <w:top w:val="none" w:sz="0" w:space="0" w:color="auto"/>
            <w:left w:val="none" w:sz="0" w:space="0" w:color="auto"/>
            <w:bottom w:val="none" w:sz="0" w:space="0" w:color="auto"/>
            <w:right w:val="none" w:sz="0" w:space="0" w:color="auto"/>
          </w:divBdr>
        </w:div>
        <w:div w:id="1900096302">
          <w:marLeft w:val="0"/>
          <w:marRight w:val="0"/>
          <w:marTop w:val="0"/>
          <w:marBottom w:val="0"/>
          <w:divBdr>
            <w:top w:val="none" w:sz="0" w:space="0" w:color="auto"/>
            <w:left w:val="none" w:sz="0" w:space="0" w:color="auto"/>
            <w:bottom w:val="none" w:sz="0" w:space="0" w:color="auto"/>
            <w:right w:val="none" w:sz="0" w:space="0" w:color="auto"/>
          </w:divBdr>
        </w:div>
        <w:div w:id="160584811">
          <w:marLeft w:val="0"/>
          <w:marRight w:val="0"/>
          <w:marTop w:val="0"/>
          <w:marBottom w:val="0"/>
          <w:divBdr>
            <w:top w:val="none" w:sz="0" w:space="0" w:color="auto"/>
            <w:left w:val="none" w:sz="0" w:space="0" w:color="auto"/>
            <w:bottom w:val="none" w:sz="0" w:space="0" w:color="auto"/>
            <w:right w:val="none" w:sz="0" w:space="0" w:color="auto"/>
          </w:divBdr>
        </w:div>
        <w:div w:id="1002977085">
          <w:marLeft w:val="0"/>
          <w:marRight w:val="0"/>
          <w:marTop w:val="0"/>
          <w:marBottom w:val="0"/>
          <w:divBdr>
            <w:top w:val="none" w:sz="0" w:space="0" w:color="auto"/>
            <w:left w:val="none" w:sz="0" w:space="0" w:color="auto"/>
            <w:bottom w:val="none" w:sz="0" w:space="0" w:color="auto"/>
            <w:right w:val="none" w:sz="0" w:space="0" w:color="auto"/>
          </w:divBdr>
        </w:div>
        <w:div w:id="1162768800">
          <w:marLeft w:val="0"/>
          <w:marRight w:val="0"/>
          <w:marTop w:val="0"/>
          <w:marBottom w:val="0"/>
          <w:divBdr>
            <w:top w:val="none" w:sz="0" w:space="0" w:color="auto"/>
            <w:left w:val="none" w:sz="0" w:space="0" w:color="auto"/>
            <w:bottom w:val="none" w:sz="0" w:space="0" w:color="auto"/>
            <w:right w:val="none" w:sz="0" w:space="0" w:color="auto"/>
          </w:divBdr>
        </w:div>
        <w:div w:id="947004726">
          <w:marLeft w:val="0"/>
          <w:marRight w:val="0"/>
          <w:marTop w:val="0"/>
          <w:marBottom w:val="0"/>
          <w:divBdr>
            <w:top w:val="none" w:sz="0" w:space="0" w:color="auto"/>
            <w:left w:val="none" w:sz="0" w:space="0" w:color="auto"/>
            <w:bottom w:val="none" w:sz="0" w:space="0" w:color="auto"/>
            <w:right w:val="none" w:sz="0" w:space="0" w:color="auto"/>
          </w:divBdr>
        </w:div>
        <w:div w:id="547230870">
          <w:marLeft w:val="0"/>
          <w:marRight w:val="0"/>
          <w:marTop w:val="0"/>
          <w:marBottom w:val="0"/>
          <w:divBdr>
            <w:top w:val="none" w:sz="0" w:space="0" w:color="auto"/>
            <w:left w:val="none" w:sz="0" w:space="0" w:color="auto"/>
            <w:bottom w:val="none" w:sz="0" w:space="0" w:color="auto"/>
            <w:right w:val="none" w:sz="0" w:space="0" w:color="auto"/>
          </w:divBdr>
        </w:div>
        <w:div w:id="1022509842">
          <w:marLeft w:val="0"/>
          <w:marRight w:val="0"/>
          <w:marTop w:val="0"/>
          <w:marBottom w:val="0"/>
          <w:divBdr>
            <w:top w:val="none" w:sz="0" w:space="0" w:color="auto"/>
            <w:left w:val="none" w:sz="0" w:space="0" w:color="auto"/>
            <w:bottom w:val="none" w:sz="0" w:space="0" w:color="auto"/>
            <w:right w:val="none" w:sz="0" w:space="0" w:color="auto"/>
          </w:divBdr>
        </w:div>
        <w:div w:id="559176292">
          <w:marLeft w:val="0"/>
          <w:marRight w:val="0"/>
          <w:marTop w:val="0"/>
          <w:marBottom w:val="0"/>
          <w:divBdr>
            <w:top w:val="none" w:sz="0" w:space="0" w:color="auto"/>
            <w:left w:val="none" w:sz="0" w:space="0" w:color="auto"/>
            <w:bottom w:val="none" w:sz="0" w:space="0" w:color="auto"/>
            <w:right w:val="none" w:sz="0" w:space="0" w:color="auto"/>
          </w:divBdr>
        </w:div>
        <w:div w:id="1213228364">
          <w:marLeft w:val="0"/>
          <w:marRight w:val="0"/>
          <w:marTop w:val="0"/>
          <w:marBottom w:val="0"/>
          <w:divBdr>
            <w:top w:val="none" w:sz="0" w:space="0" w:color="auto"/>
            <w:left w:val="none" w:sz="0" w:space="0" w:color="auto"/>
            <w:bottom w:val="none" w:sz="0" w:space="0" w:color="auto"/>
            <w:right w:val="none" w:sz="0" w:space="0" w:color="auto"/>
          </w:divBdr>
        </w:div>
        <w:div w:id="807089974">
          <w:marLeft w:val="0"/>
          <w:marRight w:val="0"/>
          <w:marTop w:val="0"/>
          <w:marBottom w:val="0"/>
          <w:divBdr>
            <w:top w:val="none" w:sz="0" w:space="0" w:color="auto"/>
            <w:left w:val="none" w:sz="0" w:space="0" w:color="auto"/>
            <w:bottom w:val="none" w:sz="0" w:space="0" w:color="auto"/>
            <w:right w:val="none" w:sz="0" w:space="0" w:color="auto"/>
          </w:divBdr>
        </w:div>
        <w:div w:id="778331601">
          <w:marLeft w:val="0"/>
          <w:marRight w:val="0"/>
          <w:marTop w:val="0"/>
          <w:marBottom w:val="0"/>
          <w:divBdr>
            <w:top w:val="none" w:sz="0" w:space="0" w:color="auto"/>
            <w:left w:val="none" w:sz="0" w:space="0" w:color="auto"/>
            <w:bottom w:val="none" w:sz="0" w:space="0" w:color="auto"/>
            <w:right w:val="none" w:sz="0" w:space="0" w:color="auto"/>
          </w:divBdr>
        </w:div>
        <w:div w:id="875628597">
          <w:marLeft w:val="0"/>
          <w:marRight w:val="0"/>
          <w:marTop w:val="0"/>
          <w:marBottom w:val="0"/>
          <w:divBdr>
            <w:top w:val="none" w:sz="0" w:space="0" w:color="auto"/>
            <w:left w:val="none" w:sz="0" w:space="0" w:color="auto"/>
            <w:bottom w:val="none" w:sz="0" w:space="0" w:color="auto"/>
            <w:right w:val="none" w:sz="0" w:space="0" w:color="auto"/>
          </w:divBdr>
        </w:div>
        <w:div w:id="1810899626">
          <w:marLeft w:val="0"/>
          <w:marRight w:val="0"/>
          <w:marTop w:val="0"/>
          <w:marBottom w:val="0"/>
          <w:divBdr>
            <w:top w:val="none" w:sz="0" w:space="0" w:color="auto"/>
            <w:left w:val="none" w:sz="0" w:space="0" w:color="auto"/>
            <w:bottom w:val="none" w:sz="0" w:space="0" w:color="auto"/>
            <w:right w:val="none" w:sz="0" w:space="0" w:color="auto"/>
          </w:divBdr>
        </w:div>
        <w:div w:id="1438283609">
          <w:marLeft w:val="0"/>
          <w:marRight w:val="0"/>
          <w:marTop w:val="0"/>
          <w:marBottom w:val="0"/>
          <w:divBdr>
            <w:top w:val="none" w:sz="0" w:space="0" w:color="auto"/>
            <w:left w:val="none" w:sz="0" w:space="0" w:color="auto"/>
            <w:bottom w:val="none" w:sz="0" w:space="0" w:color="auto"/>
            <w:right w:val="none" w:sz="0" w:space="0" w:color="auto"/>
          </w:divBdr>
        </w:div>
        <w:div w:id="1054350828">
          <w:marLeft w:val="0"/>
          <w:marRight w:val="0"/>
          <w:marTop w:val="0"/>
          <w:marBottom w:val="0"/>
          <w:divBdr>
            <w:top w:val="none" w:sz="0" w:space="0" w:color="auto"/>
            <w:left w:val="none" w:sz="0" w:space="0" w:color="auto"/>
            <w:bottom w:val="none" w:sz="0" w:space="0" w:color="auto"/>
            <w:right w:val="none" w:sz="0" w:space="0" w:color="auto"/>
          </w:divBdr>
        </w:div>
        <w:div w:id="1817985842">
          <w:marLeft w:val="0"/>
          <w:marRight w:val="0"/>
          <w:marTop w:val="0"/>
          <w:marBottom w:val="0"/>
          <w:divBdr>
            <w:top w:val="none" w:sz="0" w:space="0" w:color="auto"/>
            <w:left w:val="none" w:sz="0" w:space="0" w:color="auto"/>
            <w:bottom w:val="none" w:sz="0" w:space="0" w:color="auto"/>
            <w:right w:val="none" w:sz="0" w:space="0" w:color="auto"/>
          </w:divBdr>
        </w:div>
        <w:div w:id="63340288">
          <w:marLeft w:val="0"/>
          <w:marRight w:val="0"/>
          <w:marTop w:val="0"/>
          <w:marBottom w:val="0"/>
          <w:divBdr>
            <w:top w:val="none" w:sz="0" w:space="0" w:color="auto"/>
            <w:left w:val="none" w:sz="0" w:space="0" w:color="auto"/>
            <w:bottom w:val="none" w:sz="0" w:space="0" w:color="auto"/>
            <w:right w:val="none" w:sz="0" w:space="0" w:color="auto"/>
          </w:divBdr>
        </w:div>
        <w:div w:id="1085228483">
          <w:marLeft w:val="0"/>
          <w:marRight w:val="0"/>
          <w:marTop w:val="0"/>
          <w:marBottom w:val="0"/>
          <w:divBdr>
            <w:top w:val="none" w:sz="0" w:space="0" w:color="auto"/>
            <w:left w:val="none" w:sz="0" w:space="0" w:color="auto"/>
            <w:bottom w:val="none" w:sz="0" w:space="0" w:color="auto"/>
            <w:right w:val="none" w:sz="0" w:space="0" w:color="auto"/>
          </w:divBdr>
        </w:div>
        <w:div w:id="1584291313">
          <w:marLeft w:val="0"/>
          <w:marRight w:val="0"/>
          <w:marTop w:val="0"/>
          <w:marBottom w:val="0"/>
          <w:divBdr>
            <w:top w:val="none" w:sz="0" w:space="0" w:color="auto"/>
            <w:left w:val="none" w:sz="0" w:space="0" w:color="auto"/>
            <w:bottom w:val="none" w:sz="0" w:space="0" w:color="auto"/>
            <w:right w:val="none" w:sz="0" w:space="0" w:color="auto"/>
          </w:divBdr>
        </w:div>
        <w:div w:id="2047219913">
          <w:marLeft w:val="0"/>
          <w:marRight w:val="0"/>
          <w:marTop w:val="0"/>
          <w:marBottom w:val="0"/>
          <w:divBdr>
            <w:top w:val="none" w:sz="0" w:space="0" w:color="auto"/>
            <w:left w:val="none" w:sz="0" w:space="0" w:color="auto"/>
            <w:bottom w:val="none" w:sz="0" w:space="0" w:color="auto"/>
            <w:right w:val="none" w:sz="0" w:space="0" w:color="auto"/>
          </w:divBdr>
        </w:div>
        <w:div w:id="1617368091">
          <w:marLeft w:val="0"/>
          <w:marRight w:val="0"/>
          <w:marTop w:val="0"/>
          <w:marBottom w:val="0"/>
          <w:divBdr>
            <w:top w:val="none" w:sz="0" w:space="0" w:color="auto"/>
            <w:left w:val="none" w:sz="0" w:space="0" w:color="auto"/>
            <w:bottom w:val="none" w:sz="0" w:space="0" w:color="auto"/>
            <w:right w:val="none" w:sz="0" w:space="0" w:color="auto"/>
          </w:divBdr>
        </w:div>
        <w:div w:id="1578057966">
          <w:marLeft w:val="0"/>
          <w:marRight w:val="0"/>
          <w:marTop w:val="0"/>
          <w:marBottom w:val="0"/>
          <w:divBdr>
            <w:top w:val="none" w:sz="0" w:space="0" w:color="auto"/>
            <w:left w:val="none" w:sz="0" w:space="0" w:color="auto"/>
            <w:bottom w:val="none" w:sz="0" w:space="0" w:color="auto"/>
            <w:right w:val="none" w:sz="0" w:space="0" w:color="auto"/>
          </w:divBdr>
        </w:div>
        <w:div w:id="2111729570">
          <w:marLeft w:val="0"/>
          <w:marRight w:val="0"/>
          <w:marTop w:val="0"/>
          <w:marBottom w:val="0"/>
          <w:divBdr>
            <w:top w:val="none" w:sz="0" w:space="0" w:color="auto"/>
            <w:left w:val="none" w:sz="0" w:space="0" w:color="auto"/>
            <w:bottom w:val="none" w:sz="0" w:space="0" w:color="auto"/>
            <w:right w:val="none" w:sz="0" w:space="0" w:color="auto"/>
          </w:divBdr>
        </w:div>
        <w:div w:id="1134642574">
          <w:marLeft w:val="0"/>
          <w:marRight w:val="0"/>
          <w:marTop w:val="0"/>
          <w:marBottom w:val="0"/>
          <w:divBdr>
            <w:top w:val="none" w:sz="0" w:space="0" w:color="auto"/>
            <w:left w:val="none" w:sz="0" w:space="0" w:color="auto"/>
            <w:bottom w:val="none" w:sz="0" w:space="0" w:color="auto"/>
            <w:right w:val="none" w:sz="0" w:space="0" w:color="auto"/>
          </w:divBdr>
        </w:div>
        <w:div w:id="1821342706">
          <w:marLeft w:val="0"/>
          <w:marRight w:val="0"/>
          <w:marTop w:val="0"/>
          <w:marBottom w:val="0"/>
          <w:divBdr>
            <w:top w:val="none" w:sz="0" w:space="0" w:color="auto"/>
            <w:left w:val="none" w:sz="0" w:space="0" w:color="auto"/>
            <w:bottom w:val="none" w:sz="0" w:space="0" w:color="auto"/>
            <w:right w:val="none" w:sz="0" w:space="0" w:color="auto"/>
          </w:divBdr>
        </w:div>
        <w:div w:id="407582851">
          <w:marLeft w:val="0"/>
          <w:marRight w:val="0"/>
          <w:marTop w:val="0"/>
          <w:marBottom w:val="0"/>
          <w:divBdr>
            <w:top w:val="none" w:sz="0" w:space="0" w:color="auto"/>
            <w:left w:val="none" w:sz="0" w:space="0" w:color="auto"/>
            <w:bottom w:val="none" w:sz="0" w:space="0" w:color="auto"/>
            <w:right w:val="none" w:sz="0" w:space="0" w:color="auto"/>
          </w:divBdr>
        </w:div>
        <w:div w:id="38894333">
          <w:marLeft w:val="0"/>
          <w:marRight w:val="0"/>
          <w:marTop w:val="0"/>
          <w:marBottom w:val="0"/>
          <w:divBdr>
            <w:top w:val="none" w:sz="0" w:space="0" w:color="auto"/>
            <w:left w:val="none" w:sz="0" w:space="0" w:color="auto"/>
            <w:bottom w:val="none" w:sz="0" w:space="0" w:color="auto"/>
            <w:right w:val="none" w:sz="0" w:space="0" w:color="auto"/>
          </w:divBdr>
        </w:div>
        <w:div w:id="1792821958">
          <w:marLeft w:val="0"/>
          <w:marRight w:val="0"/>
          <w:marTop w:val="0"/>
          <w:marBottom w:val="0"/>
          <w:divBdr>
            <w:top w:val="none" w:sz="0" w:space="0" w:color="auto"/>
            <w:left w:val="none" w:sz="0" w:space="0" w:color="auto"/>
            <w:bottom w:val="none" w:sz="0" w:space="0" w:color="auto"/>
            <w:right w:val="none" w:sz="0" w:space="0" w:color="auto"/>
          </w:divBdr>
        </w:div>
        <w:div w:id="808089876">
          <w:marLeft w:val="0"/>
          <w:marRight w:val="0"/>
          <w:marTop w:val="0"/>
          <w:marBottom w:val="0"/>
          <w:divBdr>
            <w:top w:val="none" w:sz="0" w:space="0" w:color="auto"/>
            <w:left w:val="none" w:sz="0" w:space="0" w:color="auto"/>
            <w:bottom w:val="none" w:sz="0" w:space="0" w:color="auto"/>
            <w:right w:val="none" w:sz="0" w:space="0" w:color="auto"/>
          </w:divBdr>
        </w:div>
        <w:div w:id="381254480">
          <w:marLeft w:val="0"/>
          <w:marRight w:val="0"/>
          <w:marTop w:val="0"/>
          <w:marBottom w:val="0"/>
          <w:divBdr>
            <w:top w:val="none" w:sz="0" w:space="0" w:color="auto"/>
            <w:left w:val="none" w:sz="0" w:space="0" w:color="auto"/>
            <w:bottom w:val="none" w:sz="0" w:space="0" w:color="auto"/>
            <w:right w:val="none" w:sz="0" w:space="0" w:color="auto"/>
          </w:divBdr>
        </w:div>
        <w:div w:id="1372537792">
          <w:marLeft w:val="0"/>
          <w:marRight w:val="0"/>
          <w:marTop w:val="0"/>
          <w:marBottom w:val="0"/>
          <w:divBdr>
            <w:top w:val="none" w:sz="0" w:space="0" w:color="auto"/>
            <w:left w:val="none" w:sz="0" w:space="0" w:color="auto"/>
            <w:bottom w:val="none" w:sz="0" w:space="0" w:color="auto"/>
            <w:right w:val="none" w:sz="0" w:space="0" w:color="auto"/>
          </w:divBdr>
        </w:div>
        <w:div w:id="1265184486">
          <w:marLeft w:val="0"/>
          <w:marRight w:val="0"/>
          <w:marTop w:val="0"/>
          <w:marBottom w:val="0"/>
          <w:divBdr>
            <w:top w:val="none" w:sz="0" w:space="0" w:color="auto"/>
            <w:left w:val="none" w:sz="0" w:space="0" w:color="auto"/>
            <w:bottom w:val="none" w:sz="0" w:space="0" w:color="auto"/>
            <w:right w:val="none" w:sz="0" w:space="0" w:color="auto"/>
          </w:divBdr>
        </w:div>
        <w:div w:id="979961896">
          <w:marLeft w:val="0"/>
          <w:marRight w:val="0"/>
          <w:marTop w:val="0"/>
          <w:marBottom w:val="0"/>
          <w:divBdr>
            <w:top w:val="none" w:sz="0" w:space="0" w:color="auto"/>
            <w:left w:val="none" w:sz="0" w:space="0" w:color="auto"/>
            <w:bottom w:val="none" w:sz="0" w:space="0" w:color="auto"/>
            <w:right w:val="none" w:sz="0" w:space="0" w:color="auto"/>
          </w:divBdr>
        </w:div>
        <w:div w:id="2085100513">
          <w:marLeft w:val="0"/>
          <w:marRight w:val="0"/>
          <w:marTop w:val="0"/>
          <w:marBottom w:val="0"/>
          <w:divBdr>
            <w:top w:val="none" w:sz="0" w:space="0" w:color="auto"/>
            <w:left w:val="none" w:sz="0" w:space="0" w:color="auto"/>
            <w:bottom w:val="none" w:sz="0" w:space="0" w:color="auto"/>
            <w:right w:val="none" w:sz="0" w:space="0" w:color="auto"/>
          </w:divBdr>
        </w:div>
        <w:div w:id="562763468">
          <w:marLeft w:val="0"/>
          <w:marRight w:val="0"/>
          <w:marTop w:val="0"/>
          <w:marBottom w:val="0"/>
          <w:divBdr>
            <w:top w:val="none" w:sz="0" w:space="0" w:color="auto"/>
            <w:left w:val="none" w:sz="0" w:space="0" w:color="auto"/>
            <w:bottom w:val="none" w:sz="0" w:space="0" w:color="auto"/>
            <w:right w:val="none" w:sz="0" w:space="0" w:color="auto"/>
          </w:divBdr>
        </w:div>
        <w:div w:id="209079403">
          <w:marLeft w:val="0"/>
          <w:marRight w:val="0"/>
          <w:marTop w:val="0"/>
          <w:marBottom w:val="0"/>
          <w:divBdr>
            <w:top w:val="none" w:sz="0" w:space="0" w:color="auto"/>
            <w:left w:val="none" w:sz="0" w:space="0" w:color="auto"/>
            <w:bottom w:val="none" w:sz="0" w:space="0" w:color="auto"/>
            <w:right w:val="none" w:sz="0" w:space="0" w:color="auto"/>
          </w:divBdr>
        </w:div>
        <w:div w:id="1058170111">
          <w:marLeft w:val="0"/>
          <w:marRight w:val="0"/>
          <w:marTop w:val="0"/>
          <w:marBottom w:val="0"/>
          <w:divBdr>
            <w:top w:val="none" w:sz="0" w:space="0" w:color="auto"/>
            <w:left w:val="none" w:sz="0" w:space="0" w:color="auto"/>
            <w:bottom w:val="none" w:sz="0" w:space="0" w:color="auto"/>
            <w:right w:val="none" w:sz="0" w:space="0" w:color="auto"/>
          </w:divBdr>
        </w:div>
        <w:div w:id="1129055178">
          <w:marLeft w:val="0"/>
          <w:marRight w:val="0"/>
          <w:marTop w:val="0"/>
          <w:marBottom w:val="0"/>
          <w:divBdr>
            <w:top w:val="none" w:sz="0" w:space="0" w:color="auto"/>
            <w:left w:val="none" w:sz="0" w:space="0" w:color="auto"/>
            <w:bottom w:val="none" w:sz="0" w:space="0" w:color="auto"/>
            <w:right w:val="none" w:sz="0" w:space="0" w:color="auto"/>
          </w:divBdr>
        </w:div>
        <w:div w:id="1677489560">
          <w:marLeft w:val="0"/>
          <w:marRight w:val="0"/>
          <w:marTop w:val="0"/>
          <w:marBottom w:val="0"/>
          <w:divBdr>
            <w:top w:val="none" w:sz="0" w:space="0" w:color="auto"/>
            <w:left w:val="none" w:sz="0" w:space="0" w:color="auto"/>
            <w:bottom w:val="none" w:sz="0" w:space="0" w:color="auto"/>
            <w:right w:val="none" w:sz="0" w:space="0" w:color="auto"/>
          </w:divBdr>
        </w:div>
        <w:div w:id="2086294270">
          <w:marLeft w:val="0"/>
          <w:marRight w:val="0"/>
          <w:marTop w:val="0"/>
          <w:marBottom w:val="0"/>
          <w:divBdr>
            <w:top w:val="none" w:sz="0" w:space="0" w:color="auto"/>
            <w:left w:val="none" w:sz="0" w:space="0" w:color="auto"/>
            <w:bottom w:val="none" w:sz="0" w:space="0" w:color="auto"/>
            <w:right w:val="none" w:sz="0" w:space="0" w:color="auto"/>
          </w:divBdr>
        </w:div>
        <w:div w:id="60056080">
          <w:marLeft w:val="0"/>
          <w:marRight w:val="0"/>
          <w:marTop w:val="0"/>
          <w:marBottom w:val="0"/>
          <w:divBdr>
            <w:top w:val="none" w:sz="0" w:space="0" w:color="auto"/>
            <w:left w:val="none" w:sz="0" w:space="0" w:color="auto"/>
            <w:bottom w:val="none" w:sz="0" w:space="0" w:color="auto"/>
            <w:right w:val="none" w:sz="0" w:space="0" w:color="auto"/>
          </w:divBdr>
        </w:div>
        <w:div w:id="357315690">
          <w:marLeft w:val="0"/>
          <w:marRight w:val="0"/>
          <w:marTop w:val="0"/>
          <w:marBottom w:val="0"/>
          <w:divBdr>
            <w:top w:val="none" w:sz="0" w:space="0" w:color="auto"/>
            <w:left w:val="none" w:sz="0" w:space="0" w:color="auto"/>
            <w:bottom w:val="none" w:sz="0" w:space="0" w:color="auto"/>
            <w:right w:val="none" w:sz="0" w:space="0" w:color="auto"/>
          </w:divBdr>
        </w:div>
        <w:div w:id="1297222478">
          <w:marLeft w:val="0"/>
          <w:marRight w:val="0"/>
          <w:marTop w:val="0"/>
          <w:marBottom w:val="0"/>
          <w:divBdr>
            <w:top w:val="none" w:sz="0" w:space="0" w:color="auto"/>
            <w:left w:val="none" w:sz="0" w:space="0" w:color="auto"/>
            <w:bottom w:val="none" w:sz="0" w:space="0" w:color="auto"/>
            <w:right w:val="none" w:sz="0" w:space="0" w:color="auto"/>
          </w:divBdr>
        </w:div>
        <w:div w:id="1215199042">
          <w:marLeft w:val="0"/>
          <w:marRight w:val="0"/>
          <w:marTop w:val="0"/>
          <w:marBottom w:val="0"/>
          <w:divBdr>
            <w:top w:val="none" w:sz="0" w:space="0" w:color="auto"/>
            <w:left w:val="none" w:sz="0" w:space="0" w:color="auto"/>
            <w:bottom w:val="none" w:sz="0" w:space="0" w:color="auto"/>
            <w:right w:val="none" w:sz="0" w:space="0" w:color="auto"/>
          </w:divBdr>
        </w:div>
        <w:div w:id="1331256046">
          <w:marLeft w:val="0"/>
          <w:marRight w:val="0"/>
          <w:marTop w:val="0"/>
          <w:marBottom w:val="0"/>
          <w:divBdr>
            <w:top w:val="none" w:sz="0" w:space="0" w:color="auto"/>
            <w:left w:val="none" w:sz="0" w:space="0" w:color="auto"/>
            <w:bottom w:val="none" w:sz="0" w:space="0" w:color="auto"/>
            <w:right w:val="none" w:sz="0" w:space="0" w:color="auto"/>
          </w:divBdr>
        </w:div>
        <w:div w:id="2118673693">
          <w:marLeft w:val="0"/>
          <w:marRight w:val="0"/>
          <w:marTop w:val="0"/>
          <w:marBottom w:val="0"/>
          <w:divBdr>
            <w:top w:val="none" w:sz="0" w:space="0" w:color="auto"/>
            <w:left w:val="none" w:sz="0" w:space="0" w:color="auto"/>
            <w:bottom w:val="none" w:sz="0" w:space="0" w:color="auto"/>
            <w:right w:val="none" w:sz="0" w:space="0" w:color="auto"/>
          </w:divBdr>
        </w:div>
        <w:div w:id="924387815">
          <w:marLeft w:val="0"/>
          <w:marRight w:val="0"/>
          <w:marTop w:val="0"/>
          <w:marBottom w:val="0"/>
          <w:divBdr>
            <w:top w:val="none" w:sz="0" w:space="0" w:color="auto"/>
            <w:left w:val="none" w:sz="0" w:space="0" w:color="auto"/>
            <w:bottom w:val="none" w:sz="0" w:space="0" w:color="auto"/>
            <w:right w:val="none" w:sz="0" w:space="0" w:color="auto"/>
          </w:divBdr>
        </w:div>
        <w:div w:id="2111385627">
          <w:marLeft w:val="0"/>
          <w:marRight w:val="0"/>
          <w:marTop w:val="0"/>
          <w:marBottom w:val="0"/>
          <w:divBdr>
            <w:top w:val="none" w:sz="0" w:space="0" w:color="auto"/>
            <w:left w:val="none" w:sz="0" w:space="0" w:color="auto"/>
            <w:bottom w:val="none" w:sz="0" w:space="0" w:color="auto"/>
            <w:right w:val="none" w:sz="0" w:space="0" w:color="auto"/>
          </w:divBdr>
        </w:div>
        <w:div w:id="611326615">
          <w:marLeft w:val="0"/>
          <w:marRight w:val="0"/>
          <w:marTop w:val="0"/>
          <w:marBottom w:val="0"/>
          <w:divBdr>
            <w:top w:val="none" w:sz="0" w:space="0" w:color="auto"/>
            <w:left w:val="none" w:sz="0" w:space="0" w:color="auto"/>
            <w:bottom w:val="none" w:sz="0" w:space="0" w:color="auto"/>
            <w:right w:val="none" w:sz="0" w:space="0" w:color="auto"/>
          </w:divBdr>
        </w:div>
        <w:div w:id="760637418">
          <w:marLeft w:val="0"/>
          <w:marRight w:val="0"/>
          <w:marTop w:val="0"/>
          <w:marBottom w:val="0"/>
          <w:divBdr>
            <w:top w:val="none" w:sz="0" w:space="0" w:color="auto"/>
            <w:left w:val="none" w:sz="0" w:space="0" w:color="auto"/>
            <w:bottom w:val="none" w:sz="0" w:space="0" w:color="auto"/>
            <w:right w:val="none" w:sz="0" w:space="0" w:color="auto"/>
          </w:divBdr>
        </w:div>
        <w:div w:id="457846395">
          <w:marLeft w:val="0"/>
          <w:marRight w:val="0"/>
          <w:marTop w:val="0"/>
          <w:marBottom w:val="0"/>
          <w:divBdr>
            <w:top w:val="none" w:sz="0" w:space="0" w:color="auto"/>
            <w:left w:val="none" w:sz="0" w:space="0" w:color="auto"/>
            <w:bottom w:val="none" w:sz="0" w:space="0" w:color="auto"/>
            <w:right w:val="none" w:sz="0" w:space="0" w:color="auto"/>
          </w:divBdr>
        </w:div>
        <w:div w:id="1269266327">
          <w:marLeft w:val="0"/>
          <w:marRight w:val="0"/>
          <w:marTop w:val="0"/>
          <w:marBottom w:val="0"/>
          <w:divBdr>
            <w:top w:val="none" w:sz="0" w:space="0" w:color="auto"/>
            <w:left w:val="none" w:sz="0" w:space="0" w:color="auto"/>
            <w:bottom w:val="none" w:sz="0" w:space="0" w:color="auto"/>
            <w:right w:val="none" w:sz="0" w:space="0" w:color="auto"/>
          </w:divBdr>
        </w:div>
        <w:div w:id="54745182">
          <w:marLeft w:val="0"/>
          <w:marRight w:val="0"/>
          <w:marTop w:val="0"/>
          <w:marBottom w:val="0"/>
          <w:divBdr>
            <w:top w:val="none" w:sz="0" w:space="0" w:color="auto"/>
            <w:left w:val="none" w:sz="0" w:space="0" w:color="auto"/>
            <w:bottom w:val="none" w:sz="0" w:space="0" w:color="auto"/>
            <w:right w:val="none" w:sz="0" w:space="0" w:color="auto"/>
          </w:divBdr>
        </w:div>
        <w:div w:id="1033074259">
          <w:marLeft w:val="0"/>
          <w:marRight w:val="0"/>
          <w:marTop w:val="0"/>
          <w:marBottom w:val="0"/>
          <w:divBdr>
            <w:top w:val="none" w:sz="0" w:space="0" w:color="auto"/>
            <w:left w:val="none" w:sz="0" w:space="0" w:color="auto"/>
            <w:bottom w:val="none" w:sz="0" w:space="0" w:color="auto"/>
            <w:right w:val="none" w:sz="0" w:space="0" w:color="auto"/>
          </w:divBdr>
        </w:div>
        <w:div w:id="8408823">
          <w:marLeft w:val="0"/>
          <w:marRight w:val="0"/>
          <w:marTop w:val="0"/>
          <w:marBottom w:val="0"/>
          <w:divBdr>
            <w:top w:val="none" w:sz="0" w:space="0" w:color="auto"/>
            <w:left w:val="none" w:sz="0" w:space="0" w:color="auto"/>
            <w:bottom w:val="none" w:sz="0" w:space="0" w:color="auto"/>
            <w:right w:val="none" w:sz="0" w:space="0" w:color="auto"/>
          </w:divBdr>
        </w:div>
        <w:div w:id="1980764599">
          <w:marLeft w:val="0"/>
          <w:marRight w:val="0"/>
          <w:marTop w:val="0"/>
          <w:marBottom w:val="0"/>
          <w:divBdr>
            <w:top w:val="none" w:sz="0" w:space="0" w:color="auto"/>
            <w:left w:val="none" w:sz="0" w:space="0" w:color="auto"/>
            <w:bottom w:val="none" w:sz="0" w:space="0" w:color="auto"/>
            <w:right w:val="none" w:sz="0" w:space="0" w:color="auto"/>
          </w:divBdr>
        </w:div>
        <w:div w:id="796601940">
          <w:marLeft w:val="0"/>
          <w:marRight w:val="0"/>
          <w:marTop w:val="0"/>
          <w:marBottom w:val="0"/>
          <w:divBdr>
            <w:top w:val="none" w:sz="0" w:space="0" w:color="auto"/>
            <w:left w:val="none" w:sz="0" w:space="0" w:color="auto"/>
            <w:bottom w:val="none" w:sz="0" w:space="0" w:color="auto"/>
            <w:right w:val="none" w:sz="0" w:space="0" w:color="auto"/>
          </w:divBdr>
        </w:div>
        <w:div w:id="1758869953">
          <w:marLeft w:val="0"/>
          <w:marRight w:val="0"/>
          <w:marTop w:val="0"/>
          <w:marBottom w:val="0"/>
          <w:divBdr>
            <w:top w:val="none" w:sz="0" w:space="0" w:color="auto"/>
            <w:left w:val="none" w:sz="0" w:space="0" w:color="auto"/>
            <w:bottom w:val="none" w:sz="0" w:space="0" w:color="auto"/>
            <w:right w:val="none" w:sz="0" w:space="0" w:color="auto"/>
          </w:divBdr>
        </w:div>
        <w:div w:id="888227448">
          <w:marLeft w:val="0"/>
          <w:marRight w:val="0"/>
          <w:marTop w:val="0"/>
          <w:marBottom w:val="0"/>
          <w:divBdr>
            <w:top w:val="none" w:sz="0" w:space="0" w:color="auto"/>
            <w:left w:val="none" w:sz="0" w:space="0" w:color="auto"/>
            <w:bottom w:val="none" w:sz="0" w:space="0" w:color="auto"/>
            <w:right w:val="none" w:sz="0" w:space="0" w:color="auto"/>
          </w:divBdr>
        </w:div>
        <w:div w:id="138771197">
          <w:marLeft w:val="0"/>
          <w:marRight w:val="0"/>
          <w:marTop w:val="0"/>
          <w:marBottom w:val="0"/>
          <w:divBdr>
            <w:top w:val="none" w:sz="0" w:space="0" w:color="auto"/>
            <w:left w:val="none" w:sz="0" w:space="0" w:color="auto"/>
            <w:bottom w:val="none" w:sz="0" w:space="0" w:color="auto"/>
            <w:right w:val="none" w:sz="0" w:space="0" w:color="auto"/>
          </w:divBdr>
        </w:div>
        <w:div w:id="1562060773">
          <w:marLeft w:val="0"/>
          <w:marRight w:val="0"/>
          <w:marTop w:val="0"/>
          <w:marBottom w:val="0"/>
          <w:divBdr>
            <w:top w:val="none" w:sz="0" w:space="0" w:color="auto"/>
            <w:left w:val="none" w:sz="0" w:space="0" w:color="auto"/>
            <w:bottom w:val="none" w:sz="0" w:space="0" w:color="auto"/>
            <w:right w:val="none" w:sz="0" w:space="0" w:color="auto"/>
          </w:divBdr>
        </w:div>
        <w:div w:id="133454114">
          <w:marLeft w:val="0"/>
          <w:marRight w:val="0"/>
          <w:marTop w:val="0"/>
          <w:marBottom w:val="0"/>
          <w:divBdr>
            <w:top w:val="none" w:sz="0" w:space="0" w:color="auto"/>
            <w:left w:val="none" w:sz="0" w:space="0" w:color="auto"/>
            <w:bottom w:val="none" w:sz="0" w:space="0" w:color="auto"/>
            <w:right w:val="none" w:sz="0" w:space="0" w:color="auto"/>
          </w:divBdr>
        </w:div>
        <w:div w:id="291523547">
          <w:marLeft w:val="0"/>
          <w:marRight w:val="0"/>
          <w:marTop w:val="0"/>
          <w:marBottom w:val="0"/>
          <w:divBdr>
            <w:top w:val="none" w:sz="0" w:space="0" w:color="auto"/>
            <w:left w:val="none" w:sz="0" w:space="0" w:color="auto"/>
            <w:bottom w:val="none" w:sz="0" w:space="0" w:color="auto"/>
            <w:right w:val="none" w:sz="0" w:space="0" w:color="auto"/>
          </w:divBdr>
        </w:div>
        <w:div w:id="664094317">
          <w:marLeft w:val="0"/>
          <w:marRight w:val="0"/>
          <w:marTop w:val="0"/>
          <w:marBottom w:val="0"/>
          <w:divBdr>
            <w:top w:val="none" w:sz="0" w:space="0" w:color="auto"/>
            <w:left w:val="none" w:sz="0" w:space="0" w:color="auto"/>
            <w:bottom w:val="none" w:sz="0" w:space="0" w:color="auto"/>
            <w:right w:val="none" w:sz="0" w:space="0" w:color="auto"/>
          </w:divBdr>
        </w:div>
        <w:div w:id="1747723436">
          <w:marLeft w:val="0"/>
          <w:marRight w:val="0"/>
          <w:marTop w:val="0"/>
          <w:marBottom w:val="0"/>
          <w:divBdr>
            <w:top w:val="none" w:sz="0" w:space="0" w:color="auto"/>
            <w:left w:val="none" w:sz="0" w:space="0" w:color="auto"/>
            <w:bottom w:val="none" w:sz="0" w:space="0" w:color="auto"/>
            <w:right w:val="none" w:sz="0" w:space="0" w:color="auto"/>
          </w:divBdr>
        </w:div>
        <w:div w:id="1738934041">
          <w:marLeft w:val="0"/>
          <w:marRight w:val="0"/>
          <w:marTop w:val="0"/>
          <w:marBottom w:val="0"/>
          <w:divBdr>
            <w:top w:val="none" w:sz="0" w:space="0" w:color="auto"/>
            <w:left w:val="none" w:sz="0" w:space="0" w:color="auto"/>
            <w:bottom w:val="none" w:sz="0" w:space="0" w:color="auto"/>
            <w:right w:val="none" w:sz="0" w:space="0" w:color="auto"/>
          </w:divBdr>
        </w:div>
        <w:div w:id="1489521170">
          <w:marLeft w:val="0"/>
          <w:marRight w:val="0"/>
          <w:marTop w:val="0"/>
          <w:marBottom w:val="0"/>
          <w:divBdr>
            <w:top w:val="none" w:sz="0" w:space="0" w:color="auto"/>
            <w:left w:val="none" w:sz="0" w:space="0" w:color="auto"/>
            <w:bottom w:val="none" w:sz="0" w:space="0" w:color="auto"/>
            <w:right w:val="none" w:sz="0" w:space="0" w:color="auto"/>
          </w:divBdr>
        </w:div>
        <w:div w:id="656347354">
          <w:marLeft w:val="0"/>
          <w:marRight w:val="0"/>
          <w:marTop w:val="0"/>
          <w:marBottom w:val="0"/>
          <w:divBdr>
            <w:top w:val="none" w:sz="0" w:space="0" w:color="auto"/>
            <w:left w:val="none" w:sz="0" w:space="0" w:color="auto"/>
            <w:bottom w:val="none" w:sz="0" w:space="0" w:color="auto"/>
            <w:right w:val="none" w:sz="0" w:space="0" w:color="auto"/>
          </w:divBdr>
        </w:div>
        <w:div w:id="377558442">
          <w:marLeft w:val="0"/>
          <w:marRight w:val="0"/>
          <w:marTop w:val="0"/>
          <w:marBottom w:val="0"/>
          <w:divBdr>
            <w:top w:val="none" w:sz="0" w:space="0" w:color="auto"/>
            <w:left w:val="none" w:sz="0" w:space="0" w:color="auto"/>
            <w:bottom w:val="none" w:sz="0" w:space="0" w:color="auto"/>
            <w:right w:val="none" w:sz="0" w:space="0" w:color="auto"/>
          </w:divBdr>
        </w:div>
        <w:div w:id="763577827">
          <w:marLeft w:val="0"/>
          <w:marRight w:val="0"/>
          <w:marTop w:val="0"/>
          <w:marBottom w:val="0"/>
          <w:divBdr>
            <w:top w:val="none" w:sz="0" w:space="0" w:color="auto"/>
            <w:left w:val="none" w:sz="0" w:space="0" w:color="auto"/>
            <w:bottom w:val="none" w:sz="0" w:space="0" w:color="auto"/>
            <w:right w:val="none" w:sz="0" w:space="0" w:color="auto"/>
          </w:divBdr>
        </w:div>
        <w:div w:id="866286165">
          <w:marLeft w:val="0"/>
          <w:marRight w:val="0"/>
          <w:marTop w:val="0"/>
          <w:marBottom w:val="0"/>
          <w:divBdr>
            <w:top w:val="none" w:sz="0" w:space="0" w:color="auto"/>
            <w:left w:val="none" w:sz="0" w:space="0" w:color="auto"/>
            <w:bottom w:val="none" w:sz="0" w:space="0" w:color="auto"/>
            <w:right w:val="none" w:sz="0" w:space="0" w:color="auto"/>
          </w:divBdr>
        </w:div>
        <w:div w:id="1256478565">
          <w:marLeft w:val="0"/>
          <w:marRight w:val="0"/>
          <w:marTop w:val="0"/>
          <w:marBottom w:val="0"/>
          <w:divBdr>
            <w:top w:val="none" w:sz="0" w:space="0" w:color="auto"/>
            <w:left w:val="none" w:sz="0" w:space="0" w:color="auto"/>
            <w:bottom w:val="none" w:sz="0" w:space="0" w:color="auto"/>
            <w:right w:val="none" w:sz="0" w:space="0" w:color="auto"/>
          </w:divBdr>
        </w:div>
        <w:div w:id="1908493556">
          <w:marLeft w:val="0"/>
          <w:marRight w:val="0"/>
          <w:marTop w:val="0"/>
          <w:marBottom w:val="0"/>
          <w:divBdr>
            <w:top w:val="none" w:sz="0" w:space="0" w:color="auto"/>
            <w:left w:val="none" w:sz="0" w:space="0" w:color="auto"/>
            <w:bottom w:val="none" w:sz="0" w:space="0" w:color="auto"/>
            <w:right w:val="none" w:sz="0" w:space="0" w:color="auto"/>
          </w:divBdr>
        </w:div>
        <w:div w:id="1289579713">
          <w:marLeft w:val="0"/>
          <w:marRight w:val="0"/>
          <w:marTop w:val="0"/>
          <w:marBottom w:val="0"/>
          <w:divBdr>
            <w:top w:val="none" w:sz="0" w:space="0" w:color="auto"/>
            <w:left w:val="none" w:sz="0" w:space="0" w:color="auto"/>
            <w:bottom w:val="none" w:sz="0" w:space="0" w:color="auto"/>
            <w:right w:val="none" w:sz="0" w:space="0" w:color="auto"/>
          </w:divBdr>
        </w:div>
        <w:div w:id="1507401741">
          <w:marLeft w:val="0"/>
          <w:marRight w:val="0"/>
          <w:marTop w:val="0"/>
          <w:marBottom w:val="0"/>
          <w:divBdr>
            <w:top w:val="none" w:sz="0" w:space="0" w:color="auto"/>
            <w:left w:val="none" w:sz="0" w:space="0" w:color="auto"/>
            <w:bottom w:val="none" w:sz="0" w:space="0" w:color="auto"/>
            <w:right w:val="none" w:sz="0" w:space="0" w:color="auto"/>
          </w:divBdr>
        </w:div>
        <w:div w:id="649671614">
          <w:marLeft w:val="0"/>
          <w:marRight w:val="0"/>
          <w:marTop w:val="0"/>
          <w:marBottom w:val="0"/>
          <w:divBdr>
            <w:top w:val="none" w:sz="0" w:space="0" w:color="auto"/>
            <w:left w:val="none" w:sz="0" w:space="0" w:color="auto"/>
            <w:bottom w:val="none" w:sz="0" w:space="0" w:color="auto"/>
            <w:right w:val="none" w:sz="0" w:space="0" w:color="auto"/>
          </w:divBdr>
        </w:div>
        <w:div w:id="694113806">
          <w:marLeft w:val="0"/>
          <w:marRight w:val="0"/>
          <w:marTop w:val="0"/>
          <w:marBottom w:val="0"/>
          <w:divBdr>
            <w:top w:val="none" w:sz="0" w:space="0" w:color="auto"/>
            <w:left w:val="none" w:sz="0" w:space="0" w:color="auto"/>
            <w:bottom w:val="none" w:sz="0" w:space="0" w:color="auto"/>
            <w:right w:val="none" w:sz="0" w:space="0" w:color="auto"/>
          </w:divBdr>
        </w:div>
        <w:div w:id="2042317996">
          <w:marLeft w:val="0"/>
          <w:marRight w:val="0"/>
          <w:marTop w:val="0"/>
          <w:marBottom w:val="0"/>
          <w:divBdr>
            <w:top w:val="none" w:sz="0" w:space="0" w:color="auto"/>
            <w:left w:val="none" w:sz="0" w:space="0" w:color="auto"/>
            <w:bottom w:val="none" w:sz="0" w:space="0" w:color="auto"/>
            <w:right w:val="none" w:sz="0" w:space="0" w:color="auto"/>
          </w:divBdr>
        </w:div>
        <w:div w:id="243418570">
          <w:marLeft w:val="0"/>
          <w:marRight w:val="0"/>
          <w:marTop w:val="0"/>
          <w:marBottom w:val="0"/>
          <w:divBdr>
            <w:top w:val="none" w:sz="0" w:space="0" w:color="auto"/>
            <w:left w:val="none" w:sz="0" w:space="0" w:color="auto"/>
            <w:bottom w:val="none" w:sz="0" w:space="0" w:color="auto"/>
            <w:right w:val="none" w:sz="0" w:space="0" w:color="auto"/>
          </w:divBdr>
        </w:div>
        <w:div w:id="2073847386">
          <w:marLeft w:val="0"/>
          <w:marRight w:val="0"/>
          <w:marTop w:val="0"/>
          <w:marBottom w:val="0"/>
          <w:divBdr>
            <w:top w:val="none" w:sz="0" w:space="0" w:color="auto"/>
            <w:left w:val="none" w:sz="0" w:space="0" w:color="auto"/>
            <w:bottom w:val="none" w:sz="0" w:space="0" w:color="auto"/>
            <w:right w:val="none" w:sz="0" w:space="0" w:color="auto"/>
          </w:divBdr>
        </w:div>
        <w:div w:id="1091657401">
          <w:marLeft w:val="0"/>
          <w:marRight w:val="0"/>
          <w:marTop w:val="0"/>
          <w:marBottom w:val="0"/>
          <w:divBdr>
            <w:top w:val="none" w:sz="0" w:space="0" w:color="auto"/>
            <w:left w:val="none" w:sz="0" w:space="0" w:color="auto"/>
            <w:bottom w:val="none" w:sz="0" w:space="0" w:color="auto"/>
            <w:right w:val="none" w:sz="0" w:space="0" w:color="auto"/>
          </w:divBdr>
        </w:div>
        <w:div w:id="102848733">
          <w:marLeft w:val="0"/>
          <w:marRight w:val="0"/>
          <w:marTop w:val="0"/>
          <w:marBottom w:val="0"/>
          <w:divBdr>
            <w:top w:val="none" w:sz="0" w:space="0" w:color="auto"/>
            <w:left w:val="none" w:sz="0" w:space="0" w:color="auto"/>
            <w:bottom w:val="none" w:sz="0" w:space="0" w:color="auto"/>
            <w:right w:val="none" w:sz="0" w:space="0" w:color="auto"/>
          </w:divBdr>
        </w:div>
        <w:div w:id="970093505">
          <w:marLeft w:val="0"/>
          <w:marRight w:val="0"/>
          <w:marTop w:val="0"/>
          <w:marBottom w:val="0"/>
          <w:divBdr>
            <w:top w:val="none" w:sz="0" w:space="0" w:color="auto"/>
            <w:left w:val="none" w:sz="0" w:space="0" w:color="auto"/>
            <w:bottom w:val="none" w:sz="0" w:space="0" w:color="auto"/>
            <w:right w:val="none" w:sz="0" w:space="0" w:color="auto"/>
          </w:divBdr>
        </w:div>
        <w:div w:id="1824734202">
          <w:marLeft w:val="0"/>
          <w:marRight w:val="0"/>
          <w:marTop w:val="0"/>
          <w:marBottom w:val="0"/>
          <w:divBdr>
            <w:top w:val="none" w:sz="0" w:space="0" w:color="auto"/>
            <w:left w:val="none" w:sz="0" w:space="0" w:color="auto"/>
            <w:bottom w:val="none" w:sz="0" w:space="0" w:color="auto"/>
            <w:right w:val="none" w:sz="0" w:space="0" w:color="auto"/>
          </w:divBdr>
        </w:div>
        <w:div w:id="1942184604">
          <w:marLeft w:val="0"/>
          <w:marRight w:val="0"/>
          <w:marTop w:val="0"/>
          <w:marBottom w:val="0"/>
          <w:divBdr>
            <w:top w:val="none" w:sz="0" w:space="0" w:color="auto"/>
            <w:left w:val="none" w:sz="0" w:space="0" w:color="auto"/>
            <w:bottom w:val="none" w:sz="0" w:space="0" w:color="auto"/>
            <w:right w:val="none" w:sz="0" w:space="0" w:color="auto"/>
          </w:divBdr>
        </w:div>
        <w:div w:id="735396100">
          <w:marLeft w:val="0"/>
          <w:marRight w:val="0"/>
          <w:marTop w:val="0"/>
          <w:marBottom w:val="0"/>
          <w:divBdr>
            <w:top w:val="none" w:sz="0" w:space="0" w:color="auto"/>
            <w:left w:val="none" w:sz="0" w:space="0" w:color="auto"/>
            <w:bottom w:val="none" w:sz="0" w:space="0" w:color="auto"/>
            <w:right w:val="none" w:sz="0" w:space="0" w:color="auto"/>
          </w:divBdr>
        </w:div>
        <w:div w:id="1198932828">
          <w:marLeft w:val="0"/>
          <w:marRight w:val="0"/>
          <w:marTop w:val="0"/>
          <w:marBottom w:val="0"/>
          <w:divBdr>
            <w:top w:val="none" w:sz="0" w:space="0" w:color="auto"/>
            <w:left w:val="none" w:sz="0" w:space="0" w:color="auto"/>
            <w:bottom w:val="none" w:sz="0" w:space="0" w:color="auto"/>
            <w:right w:val="none" w:sz="0" w:space="0" w:color="auto"/>
          </w:divBdr>
        </w:div>
        <w:div w:id="1195575136">
          <w:marLeft w:val="0"/>
          <w:marRight w:val="0"/>
          <w:marTop w:val="0"/>
          <w:marBottom w:val="0"/>
          <w:divBdr>
            <w:top w:val="none" w:sz="0" w:space="0" w:color="auto"/>
            <w:left w:val="none" w:sz="0" w:space="0" w:color="auto"/>
            <w:bottom w:val="none" w:sz="0" w:space="0" w:color="auto"/>
            <w:right w:val="none" w:sz="0" w:space="0" w:color="auto"/>
          </w:divBdr>
        </w:div>
        <w:div w:id="1991474687">
          <w:marLeft w:val="0"/>
          <w:marRight w:val="0"/>
          <w:marTop w:val="0"/>
          <w:marBottom w:val="0"/>
          <w:divBdr>
            <w:top w:val="none" w:sz="0" w:space="0" w:color="auto"/>
            <w:left w:val="none" w:sz="0" w:space="0" w:color="auto"/>
            <w:bottom w:val="none" w:sz="0" w:space="0" w:color="auto"/>
            <w:right w:val="none" w:sz="0" w:space="0" w:color="auto"/>
          </w:divBdr>
        </w:div>
        <w:div w:id="1377855457">
          <w:marLeft w:val="0"/>
          <w:marRight w:val="0"/>
          <w:marTop w:val="0"/>
          <w:marBottom w:val="0"/>
          <w:divBdr>
            <w:top w:val="none" w:sz="0" w:space="0" w:color="auto"/>
            <w:left w:val="none" w:sz="0" w:space="0" w:color="auto"/>
            <w:bottom w:val="none" w:sz="0" w:space="0" w:color="auto"/>
            <w:right w:val="none" w:sz="0" w:space="0" w:color="auto"/>
          </w:divBdr>
        </w:div>
        <w:div w:id="1459831926">
          <w:marLeft w:val="0"/>
          <w:marRight w:val="0"/>
          <w:marTop w:val="0"/>
          <w:marBottom w:val="0"/>
          <w:divBdr>
            <w:top w:val="none" w:sz="0" w:space="0" w:color="auto"/>
            <w:left w:val="none" w:sz="0" w:space="0" w:color="auto"/>
            <w:bottom w:val="none" w:sz="0" w:space="0" w:color="auto"/>
            <w:right w:val="none" w:sz="0" w:space="0" w:color="auto"/>
          </w:divBdr>
        </w:div>
        <w:div w:id="130440654">
          <w:marLeft w:val="0"/>
          <w:marRight w:val="0"/>
          <w:marTop w:val="0"/>
          <w:marBottom w:val="0"/>
          <w:divBdr>
            <w:top w:val="none" w:sz="0" w:space="0" w:color="auto"/>
            <w:left w:val="none" w:sz="0" w:space="0" w:color="auto"/>
            <w:bottom w:val="none" w:sz="0" w:space="0" w:color="auto"/>
            <w:right w:val="none" w:sz="0" w:space="0" w:color="auto"/>
          </w:divBdr>
        </w:div>
        <w:div w:id="973947689">
          <w:marLeft w:val="0"/>
          <w:marRight w:val="0"/>
          <w:marTop w:val="0"/>
          <w:marBottom w:val="0"/>
          <w:divBdr>
            <w:top w:val="none" w:sz="0" w:space="0" w:color="auto"/>
            <w:left w:val="none" w:sz="0" w:space="0" w:color="auto"/>
            <w:bottom w:val="none" w:sz="0" w:space="0" w:color="auto"/>
            <w:right w:val="none" w:sz="0" w:space="0" w:color="auto"/>
          </w:divBdr>
        </w:div>
        <w:div w:id="608390017">
          <w:marLeft w:val="0"/>
          <w:marRight w:val="0"/>
          <w:marTop w:val="0"/>
          <w:marBottom w:val="0"/>
          <w:divBdr>
            <w:top w:val="none" w:sz="0" w:space="0" w:color="auto"/>
            <w:left w:val="none" w:sz="0" w:space="0" w:color="auto"/>
            <w:bottom w:val="none" w:sz="0" w:space="0" w:color="auto"/>
            <w:right w:val="none" w:sz="0" w:space="0" w:color="auto"/>
          </w:divBdr>
        </w:div>
        <w:div w:id="629359741">
          <w:marLeft w:val="0"/>
          <w:marRight w:val="0"/>
          <w:marTop w:val="0"/>
          <w:marBottom w:val="0"/>
          <w:divBdr>
            <w:top w:val="none" w:sz="0" w:space="0" w:color="auto"/>
            <w:left w:val="none" w:sz="0" w:space="0" w:color="auto"/>
            <w:bottom w:val="none" w:sz="0" w:space="0" w:color="auto"/>
            <w:right w:val="none" w:sz="0" w:space="0" w:color="auto"/>
          </w:divBdr>
        </w:div>
        <w:div w:id="2117406319">
          <w:marLeft w:val="0"/>
          <w:marRight w:val="0"/>
          <w:marTop w:val="0"/>
          <w:marBottom w:val="0"/>
          <w:divBdr>
            <w:top w:val="none" w:sz="0" w:space="0" w:color="auto"/>
            <w:left w:val="none" w:sz="0" w:space="0" w:color="auto"/>
            <w:bottom w:val="none" w:sz="0" w:space="0" w:color="auto"/>
            <w:right w:val="none" w:sz="0" w:space="0" w:color="auto"/>
          </w:divBdr>
        </w:div>
        <w:div w:id="1224951370">
          <w:marLeft w:val="0"/>
          <w:marRight w:val="0"/>
          <w:marTop w:val="0"/>
          <w:marBottom w:val="0"/>
          <w:divBdr>
            <w:top w:val="none" w:sz="0" w:space="0" w:color="auto"/>
            <w:left w:val="none" w:sz="0" w:space="0" w:color="auto"/>
            <w:bottom w:val="none" w:sz="0" w:space="0" w:color="auto"/>
            <w:right w:val="none" w:sz="0" w:space="0" w:color="auto"/>
          </w:divBdr>
        </w:div>
        <w:div w:id="778522617">
          <w:marLeft w:val="0"/>
          <w:marRight w:val="0"/>
          <w:marTop w:val="0"/>
          <w:marBottom w:val="0"/>
          <w:divBdr>
            <w:top w:val="none" w:sz="0" w:space="0" w:color="auto"/>
            <w:left w:val="none" w:sz="0" w:space="0" w:color="auto"/>
            <w:bottom w:val="none" w:sz="0" w:space="0" w:color="auto"/>
            <w:right w:val="none" w:sz="0" w:space="0" w:color="auto"/>
          </w:divBdr>
        </w:div>
        <w:div w:id="884214824">
          <w:marLeft w:val="0"/>
          <w:marRight w:val="0"/>
          <w:marTop w:val="0"/>
          <w:marBottom w:val="0"/>
          <w:divBdr>
            <w:top w:val="none" w:sz="0" w:space="0" w:color="auto"/>
            <w:left w:val="none" w:sz="0" w:space="0" w:color="auto"/>
            <w:bottom w:val="none" w:sz="0" w:space="0" w:color="auto"/>
            <w:right w:val="none" w:sz="0" w:space="0" w:color="auto"/>
          </w:divBdr>
        </w:div>
        <w:div w:id="1406684394">
          <w:marLeft w:val="0"/>
          <w:marRight w:val="0"/>
          <w:marTop w:val="0"/>
          <w:marBottom w:val="0"/>
          <w:divBdr>
            <w:top w:val="none" w:sz="0" w:space="0" w:color="auto"/>
            <w:left w:val="none" w:sz="0" w:space="0" w:color="auto"/>
            <w:bottom w:val="none" w:sz="0" w:space="0" w:color="auto"/>
            <w:right w:val="none" w:sz="0" w:space="0" w:color="auto"/>
          </w:divBdr>
        </w:div>
        <w:div w:id="1393653434">
          <w:marLeft w:val="0"/>
          <w:marRight w:val="0"/>
          <w:marTop w:val="0"/>
          <w:marBottom w:val="0"/>
          <w:divBdr>
            <w:top w:val="none" w:sz="0" w:space="0" w:color="auto"/>
            <w:left w:val="none" w:sz="0" w:space="0" w:color="auto"/>
            <w:bottom w:val="none" w:sz="0" w:space="0" w:color="auto"/>
            <w:right w:val="none" w:sz="0" w:space="0" w:color="auto"/>
          </w:divBdr>
        </w:div>
        <w:div w:id="1445539096">
          <w:marLeft w:val="0"/>
          <w:marRight w:val="0"/>
          <w:marTop w:val="0"/>
          <w:marBottom w:val="0"/>
          <w:divBdr>
            <w:top w:val="none" w:sz="0" w:space="0" w:color="auto"/>
            <w:left w:val="none" w:sz="0" w:space="0" w:color="auto"/>
            <w:bottom w:val="none" w:sz="0" w:space="0" w:color="auto"/>
            <w:right w:val="none" w:sz="0" w:space="0" w:color="auto"/>
          </w:divBdr>
        </w:div>
        <w:div w:id="2116441666">
          <w:marLeft w:val="0"/>
          <w:marRight w:val="0"/>
          <w:marTop w:val="0"/>
          <w:marBottom w:val="0"/>
          <w:divBdr>
            <w:top w:val="none" w:sz="0" w:space="0" w:color="auto"/>
            <w:left w:val="none" w:sz="0" w:space="0" w:color="auto"/>
            <w:bottom w:val="none" w:sz="0" w:space="0" w:color="auto"/>
            <w:right w:val="none" w:sz="0" w:space="0" w:color="auto"/>
          </w:divBdr>
        </w:div>
        <w:div w:id="931085662">
          <w:marLeft w:val="0"/>
          <w:marRight w:val="0"/>
          <w:marTop w:val="0"/>
          <w:marBottom w:val="0"/>
          <w:divBdr>
            <w:top w:val="none" w:sz="0" w:space="0" w:color="auto"/>
            <w:left w:val="none" w:sz="0" w:space="0" w:color="auto"/>
            <w:bottom w:val="none" w:sz="0" w:space="0" w:color="auto"/>
            <w:right w:val="none" w:sz="0" w:space="0" w:color="auto"/>
          </w:divBdr>
        </w:div>
        <w:div w:id="1332683597">
          <w:marLeft w:val="0"/>
          <w:marRight w:val="0"/>
          <w:marTop w:val="0"/>
          <w:marBottom w:val="0"/>
          <w:divBdr>
            <w:top w:val="none" w:sz="0" w:space="0" w:color="auto"/>
            <w:left w:val="none" w:sz="0" w:space="0" w:color="auto"/>
            <w:bottom w:val="none" w:sz="0" w:space="0" w:color="auto"/>
            <w:right w:val="none" w:sz="0" w:space="0" w:color="auto"/>
          </w:divBdr>
        </w:div>
        <w:div w:id="1167281712">
          <w:marLeft w:val="0"/>
          <w:marRight w:val="0"/>
          <w:marTop w:val="0"/>
          <w:marBottom w:val="0"/>
          <w:divBdr>
            <w:top w:val="none" w:sz="0" w:space="0" w:color="auto"/>
            <w:left w:val="none" w:sz="0" w:space="0" w:color="auto"/>
            <w:bottom w:val="none" w:sz="0" w:space="0" w:color="auto"/>
            <w:right w:val="none" w:sz="0" w:space="0" w:color="auto"/>
          </w:divBdr>
        </w:div>
        <w:div w:id="388848664">
          <w:marLeft w:val="0"/>
          <w:marRight w:val="0"/>
          <w:marTop w:val="0"/>
          <w:marBottom w:val="0"/>
          <w:divBdr>
            <w:top w:val="none" w:sz="0" w:space="0" w:color="auto"/>
            <w:left w:val="none" w:sz="0" w:space="0" w:color="auto"/>
            <w:bottom w:val="none" w:sz="0" w:space="0" w:color="auto"/>
            <w:right w:val="none" w:sz="0" w:space="0" w:color="auto"/>
          </w:divBdr>
        </w:div>
        <w:div w:id="571231673">
          <w:marLeft w:val="0"/>
          <w:marRight w:val="0"/>
          <w:marTop w:val="0"/>
          <w:marBottom w:val="0"/>
          <w:divBdr>
            <w:top w:val="none" w:sz="0" w:space="0" w:color="auto"/>
            <w:left w:val="none" w:sz="0" w:space="0" w:color="auto"/>
            <w:bottom w:val="none" w:sz="0" w:space="0" w:color="auto"/>
            <w:right w:val="none" w:sz="0" w:space="0" w:color="auto"/>
          </w:divBdr>
        </w:div>
        <w:div w:id="1491554969">
          <w:marLeft w:val="0"/>
          <w:marRight w:val="0"/>
          <w:marTop w:val="0"/>
          <w:marBottom w:val="0"/>
          <w:divBdr>
            <w:top w:val="none" w:sz="0" w:space="0" w:color="auto"/>
            <w:left w:val="none" w:sz="0" w:space="0" w:color="auto"/>
            <w:bottom w:val="none" w:sz="0" w:space="0" w:color="auto"/>
            <w:right w:val="none" w:sz="0" w:space="0" w:color="auto"/>
          </w:divBdr>
        </w:div>
        <w:div w:id="1487894441">
          <w:marLeft w:val="0"/>
          <w:marRight w:val="0"/>
          <w:marTop w:val="0"/>
          <w:marBottom w:val="0"/>
          <w:divBdr>
            <w:top w:val="none" w:sz="0" w:space="0" w:color="auto"/>
            <w:left w:val="none" w:sz="0" w:space="0" w:color="auto"/>
            <w:bottom w:val="none" w:sz="0" w:space="0" w:color="auto"/>
            <w:right w:val="none" w:sz="0" w:space="0" w:color="auto"/>
          </w:divBdr>
        </w:div>
        <w:div w:id="766076035">
          <w:marLeft w:val="0"/>
          <w:marRight w:val="0"/>
          <w:marTop w:val="0"/>
          <w:marBottom w:val="0"/>
          <w:divBdr>
            <w:top w:val="none" w:sz="0" w:space="0" w:color="auto"/>
            <w:left w:val="none" w:sz="0" w:space="0" w:color="auto"/>
            <w:bottom w:val="none" w:sz="0" w:space="0" w:color="auto"/>
            <w:right w:val="none" w:sz="0" w:space="0" w:color="auto"/>
          </w:divBdr>
        </w:div>
        <w:div w:id="733814880">
          <w:marLeft w:val="0"/>
          <w:marRight w:val="0"/>
          <w:marTop w:val="0"/>
          <w:marBottom w:val="0"/>
          <w:divBdr>
            <w:top w:val="none" w:sz="0" w:space="0" w:color="auto"/>
            <w:left w:val="none" w:sz="0" w:space="0" w:color="auto"/>
            <w:bottom w:val="none" w:sz="0" w:space="0" w:color="auto"/>
            <w:right w:val="none" w:sz="0" w:space="0" w:color="auto"/>
          </w:divBdr>
        </w:div>
        <w:div w:id="98962239">
          <w:marLeft w:val="0"/>
          <w:marRight w:val="0"/>
          <w:marTop w:val="0"/>
          <w:marBottom w:val="0"/>
          <w:divBdr>
            <w:top w:val="none" w:sz="0" w:space="0" w:color="auto"/>
            <w:left w:val="none" w:sz="0" w:space="0" w:color="auto"/>
            <w:bottom w:val="none" w:sz="0" w:space="0" w:color="auto"/>
            <w:right w:val="none" w:sz="0" w:space="0" w:color="auto"/>
          </w:divBdr>
        </w:div>
        <w:div w:id="216672656">
          <w:marLeft w:val="0"/>
          <w:marRight w:val="0"/>
          <w:marTop w:val="0"/>
          <w:marBottom w:val="0"/>
          <w:divBdr>
            <w:top w:val="none" w:sz="0" w:space="0" w:color="auto"/>
            <w:left w:val="none" w:sz="0" w:space="0" w:color="auto"/>
            <w:bottom w:val="none" w:sz="0" w:space="0" w:color="auto"/>
            <w:right w:val="none" w:sz="0" w:space="0" w:color="auto"/>
          </w:divBdr>
        </w:div>
        <w:div w:id="423233720">
          <w:marLeft w:val="0"/>
          <w:marRight w:val="0"/>
          <w:marTop w:val="0"/>
          <w:marBottom w:val="0"/>
          <w:divBdr>
            <w:top w:val="none" w:sz="0" w:space="0" w:color="auto"/>
            <w:left w:val="none" w:sz="0" w:space="0" w:color="auto"/>
            <w:bottom w:val="none" w:sz="0" w:space="0" w:color="auto"/>
            <w:right w:val="none" w:sz="0" w:space="0" w:color="auto"/>
          </w:divBdr>
        </w:div>
        <w:div w:id="1930574727">
          <w:marLeft w:val="0"/>
          <w:marRight w:val="0"/>
          <w:marTop w:val="0"/>
          <w:marBottom w:val="0"/>
          <w:divBdr>
            <w:top w:val="none" w:sz="0" w:space="0" w:color="auto"/>
            <w:left w:val="none" w:sz="0" w:space="0" w:color="auto"/>
            <w:bottom w:val="none" w:sz="0" w:space="0" w:color="auto"/>
            <w:right w:val="none" w:sz="0" w:space="0" w:color="auto"/>
          </w:divBdr>
        </w:div>
        <w:div w:id="1149054391">
          <w:marLeft w:val="0"/>
          <w:marRight w:val="0"/>
          <w:marTop w:val="0"/>
          <w:marBottom w:val="0"/>
          <w:divBdr>
            <w:top w:val="none" w:sz="0" w:space="0" w:color="auto"/>
            <w:left w:val="none" w:sz="0" w:space="0" w:color="auto"/>
            <w:bottom w:val="none" w:sz="0" w:space="0" w:color="auto"/>
            <w:right w:val="none" w:sz="0" w:space="0" w:color="auto"/>
          </w:divBdr>
        </w:div>
        <w:div w:id="1655528633">
          <w:marLeft w:val="0"/>
          <w:marRight w:val="0"/>
          <w:marTop w:val="0"/>
          <w:marBottom w:val="0"/>
          <w:divBdr>
            <w:top w:val="none" w:sz="0" w:space="0" w:color="auto"/>
            <w:left w:val="none" w:sz="0" w:space="0" w:color="auto"/>
            <w:bottom w:val="none" w:sz="0" w:space="0" w:color="auto"/>
            <w:right w:val="none" w:sz="0" w:space="0" w:color="auto"/>
          </w:divBdr>
        </w:div>
        <w:div w:id="1492990665">
          <w:marLeft w:val="0"/>
          <w:marRight w:val="0"/>
          <w:marTop w:val="0"/>
          <w:marBottom w:val="0"/>
          <w:divBdr>
            <w:top w:val="none" w:sz="0" w:space="0" w:color="auto"/>
            <w:left w:val="none" w:sz="0" w:space="0" w:color="auto"/>
            <w:bottom w:val="none" w:sz="0" w:space="0" w:color="auto"/>
            <w:right w:val="none" w:sz="0" w:space="0" w:color="auto"/>
          </w:divBdr>
        </w:div>
        <w:div w:id="989864975">
          <w:marLeft w:val="0"/>
          <w:marRight w:val="0"/>
          <w:marTop w:val="0"/>
          <w:marBottom w:val="0"/>
          <w:divBdr>
            <w:top w:val="none" w:sz="0" w:space="0" w:color="auto"/>
            <w:left w:val="none" w:sz="0" w:space="0" w:color="auto"/>
            <w:bottom w:val="none" w:sz="0" w:space="0" w:color="auto"/>
            <w:right w:val="none" w:sz="0" w:space="0" w:color="auto"/>
          </w:divBdr>
        </w:div>
        <w:div w:id="1720132644">
          <w:marLeft w:val="0"/>
          <w:marRight w:val="0"/>
          <w:marTop w:val="0"/>
          <w:marBottom w:val="0"/>
          <w:divBdr>
            <w:top w:val="none" w:sz="0" w:space="0" w:color="auto"/>
            <w:left w:val="none" w:sz="0" w:space="0" w:color="auto"/>
            <w:bottom w:val="none" w:sz="0" w:space="0" w:color="auto"/>
            <w:right w:val="none" w:sz="0" w:space="0" w:color="auto"/>
          </w:divBdr>
        </w:div>
        <w:div w:id="329867898">
          <w:marLeft w:val="0"/>
          <w:marRight w:val="0"/>
          <w:marTop w:val="0"/>
          <w:marBottom w:val="0"/>
          <w:divBdr>
            <w:top w:val="none" w:sz="0" w:space="0" w:color="auto"/>
            <w:left w:val="none" w:sz="0" w:space="0" w:color="auto"/>
            <w:bottom w:val="none" w:sz="0" w:space="0" w:color="auto"/>
            <w:right w:val="none" w:sz="0" w:space="0" w:color="auto"/>
          </w:divBdr>
        </w:div>
        <w:div w:id="210700011">
          <w:marLeft w:val="0"/>
          <w:marRight w:val="0"/>
          <w:marTop w:val="0"/>
          <w:marBottom w:val="0"/>
          <w:divBdr>
            <w:top w:val="none" w:sz="0" w:space="0" w:color="auto"/>
            <w:left w:val="none" w:sz="0" w:space="0" w:color="auto"/>
            <w:bottom w:val="none" w:sz="0" w:space="0" w:color="auto"/>
            <w:right w:val="none" w:sz="0" w:space="0" w:color="auto"/>
          </w:divBdr>
        </w:div>
        <w:div w:id="1779372858">
          <w:marLeft w:val="0"/>
          <w:marRight w:val="0"/>
          <w:marTop w:val="0"/>
          <w:marBottom w:val="0"/>
          <w:divBdr>
            <w:top w:val="none" w:sz="0" w:space="0" w:color="auto"/>
            <w:left w:val="none" w:sz="0" w:space="0" w:color="auto"/>
            <w:bottom w:val="none" w:sz="0" w:space="0" w:color="auto"/>
            <w:right w:val="none" w:sz="0" w:space="0" w:color="auto"/>
          </w:divBdr>
        </w:div>
        <w:div w:id="358170072">
          <w:marLeft w:val="0"/>
          <w:marRight w:val="0"/>
          <w:marTop w:val="0"/>
          <w:marBottom w:val="0"/>
          <w:divBdr>
            <w:top w:val="none" w:sz="0" w:space="0" w:color="auto"/>
            <w:left w:val="none" w:sz="0" w:space="0" w:color="auto"/>
            <w:bottom w:val="none" w:sz="0" w:space="0" w:color="auto"/>
            <w:right w:val="none" w:sz="0" w:space="0" w:color="auto"/>
          </w:divBdr>
        </w:div>
        <w:div w:id="382100811">
          <w:marLeft w:val="0"/>
          <w:marRight w:val="0"/>
          <w:marTop w:val="0"/>
          <w:marBottom w:val="0"/>
          <w:divBdr>
            <w:top w:val="none" w:sz="0" w:space="0" w:color="auto"/>
            <w:left w:val="none" w:sz="0" w:space="0" w:color="auto"/>
            <w:bottom w:val="none" w:sz="0" w:space="0" w:color="auto"/>
            <w:right w:val="none" w:sz="0" w:space="0" w:color="auto"/>
          </w:divBdr>
        </w:div>
        <w:div w:id="462961190">
          <w:marLeft w:val="0"/>
          <w:marRight w:val="0"/>
          <w:marTop w:val="0"/>
          <w:marBottom w:val="0"/>
          <w:divBdr>
            <w:top w:val="none" w:sz="0" w:space="0" w:color="auto"/>
            <w:left w:val="none" w:sz="0" w:space="0" w:color="auto"/>
            <w:bottom w:val="none" w:sz="0" w:space="0" w:color="auto"/>
            <w:right w:val="none" w:sz="0" w:space="0" w:color="auto"/>
          </w:divBdr>
        </w:div>
        <w:div w:id="1367019457">
          <w:marLeft w:val="0"/>
          <w:marRight w:val="0"/>
          <w:marTop w:val="0"/>
          <w:marBottom w:val="0"/>
          <w:divBdr>
            <w:top w:val="none" w:sz="0" w:space="0" w:color="auto"/>
            <w:left w:val="none" w:sz="0" w:space="0" w:color="auto"/>
            <w:bottom w:val="none" w:sz="0" w:space="0" w:color="auto"/>
            <w:right w:val="none" w:sz="0" w:space="0" w:color="auto"/>
          </w:divBdr>
        </w:div>
        <w:div w:id="2078555686">
          <w:marLeft w:val="0"/>
          <w:marRight w:val="0"/>
          <w:marTop w:val="0"/>
          <w:marBottom w:val="0"/>
          <w:divBdr>
            <w:top w:val="none" w:sz="0" w:space="0" w:color="auto"/>
            <w:left w:val="none" w:sz="0" w:space="0" w:color="auto"/>
            <w:bottom w:val="none" w:sz="0" w:space="0" w:color="auto"/>
            <w:right w:val="none" w:sz="0" w:space="0" w:color="auto"/>
          </w:divBdr>
        </w:div>
        <w:div w:id="1342706319">
          <w:marLeft w:val="0"/>
          <w:marRight w:val="0"/>
          <w:marTop w:val="0"/>
          <w:marBottom w:val="0"/>
          <w:divBdr>
            <w:top w:val="none" w:sz="0" w:space="0" w:color="auto"/>
            <w:left w:val="none" w:sz="0" w:space="0" w:color="auto"/>
            <w:bottom w:val="none" w:sz="0" w:space="0" w:color="auto"/>
            <w:right w:val="none" w:sz="0" w:space="0" w:color="auto"/>
          </w:divBdr>
        </w:div>
        <w:div w:id="409427693">
          <w:marLeft w:val="0"/>
          <w:marRight w:val="0"/>
          <w:marTop w:val="0"/>
          <w:marBottom w:val="0"/>
          <w:divBdr>
            <w:top w:val="none" w:sz="0" w:space="0" w:color="auto"/>
            <w:left w:val="none" w:sz="0" w:space="0" w:color="auto"/>
            <w:bottom w:val="none" w:sz="0" w:space="0" w:color="auto"/>
            <w:right w:val="none" w:sz="0" w:space="0" w:color="auto"/>
          </w:divBdr>
        </w:div>
        <w:div w:id="1180046566">
          <w:marLeft w:val="0"/>
          <w:marRight w:val="0"/>
          <w:marTop w:val="0"/>
          <w:marBottom w:val="0"/>
          <w:divBdr>
            <w:top w:val="none" w:sz="0" w:space="0" w:color="auto"/>
            <w:left w:val="none" w:sz="0" w:space="0" w:color="auto"/>
            <w:bottom w:val="none" w:sz="0" w:space="0" w:color="auto"/>
            <w:right w:val="none" w:sz="0" w:space="0" w:color="auto"/>
          </w:divBdr>
        </w:div>
        <w:div w:id="1184898916">
          <w:marLeft w:val="0"/>
          <w:marRight w:val="0"/>
          <w:marTop w:val="0"/>
          <w:marBottom w:val="0"/>
          <w:divBdr>
            <w:top w:val="none" w:sz="0" w:space="0" w:color="auto"/>
            <w:left w:val="none" w:sz="0" w:space="0" w:color="auto"/>
            <w:bottom w:val="none" w:sz="0" w:space="0" w:color="auto"/>
            <w:right w:val="none" w:sz="0" w:space="0" w:color="auto"/>
          </w:divBdr>
        </w:div>
        <w:div w:id="1284773007">
          <w:marLeft w:val="0"/>
          <w:marRight w:val="0"/>
          <w:marTop w:val="0"/>
          <w:marBottom w:val="0"/>
          <w:divBdr>
            <w:top w:val="none" w:sz="0" w:space="0" w:color="auto"/>
            <w:left w:val="none" w:sz="0" w:space="0" w:color="auto"/>
            <w:bottom w:val="none" w:sz="0" w:space="0" w:color="auto"/>
            <w:right w:val="none" w:sz="0" w:space="0" w:color="auto"/>
          </w:divBdr>
        </w:div>
        <w:div w:id="909776421">
          <w:marLeft w:val="0"/>
          <w:marRight w:val="0"/>
          <w:marTop w:val="0"/>
          <w:marBottom w:val="0"/>
          <w:divBdr>
            <w:top w:val="none" w:sz="0" w:space="0" w:color="auto"/>
            <w:left w:val="none" w:sz="0" w:space="0" w:color="auto"/>
            <w:bottom w:val="none" w:sz="0" w:space="0" w:color="auto"/>
            <w:right w:val="none" w:sz="0" w:space="0" w:color="auto"/>
          </w:divBdr>
        </w:div>
        <w:div w:id="570315722">
          <w:marLeft w:val="0"/>
          <w:marRight w:val="0"/>
          <w:marTop w:val="0"/>
          <w:marBottom w:val="0"/>
          <w:divBdr>
            <w:top w:val="none" w:sz="0" w:space="0" w:color="auto"/>
            <w:left w:val="none" w:sz="0" w:space="0" w:color="auto"/>
            <w:bottom w:val="none" w:sz="0" w:space="0" w:color="auto"/>
            <w:right w:val="none" w:sz="0" w:space="0" w:color="auto"/>
          </w:divBdr>
        </w:div>
        <w:div w:id="2139764408">
          <w:marLeft w:val="0"/>
          <w:marRight w:val="0"/>
          <w:marTop w:val="0"/>
          <w:marBottom w:val="0"/>
          <w:divBdr>
            <w:top w:val="none" w:sz="0" w:space="0" w:color="auto"/>
            <w:left w:val="none" w:sz="0" w:space="0" w:color="auto"/>
            <w:bottom w:val="none" w:sz="0" w:space="0" w:color="auto"/>
            <w:right w:val="none" w:sz="0" w:space="0" w:color="auto"/>
          </w:divBdr>
        </w:div>
        <w:div w:id="1109816641">
          <w:marLeft w:val="0"/>
          <w:marRight w:val="0"/>
          <w:marTop w:val="0"/>
          <w:marBottom w:val="0"/>
          <w:divBdr>
            <w:top w:val="none" w:sz="0" w:space="0" w:color="auto"/>
            <w:left w:val="none" w:sz="0" w:space="0" w:color="auto"/>
            <w:bottom w:val="none" w:sz="0" w:space="0" w:color="auto"/>
            <w:right w:val="none" w:sz="0" w:space="0" w:color="auto"/>
          </w:divBdr>
        </w:div>
        <w:div w:id="2072921360">
          <w:marLeft w:val="0"/>
          <w:marRight w:val="0"/>
          <w:marTop w:val="0"/>
          <w:marBottom w:val="0"/>
          <w:divBdr>
            <w:top w:val="none" w:sz="0" w:space="0" w:color="auto"/>
            <w:left w:val="none" w:sz="0" w:space="0" w:color="auto"/>
            <w:bottom w:val="none" w:sz="0" w:space="0" w:color="auto"/>
            <w:right w:val="none" w:sz="0" w:space="0" w:color="auto"/>
          </w:divBdr>
        </w:div>
        <w:div w:id="501818736">
          <w:marLeft w:val="0"/>
          <w:marRight w:val="0"/>
          <w:marTop w:val="0"/>
          <w:marBottom w:val="0"/>
          <w:divBdr>
            <w:top w:val="none" w:sz="0" w:space="0" w:color="auto"/>
            <w:left w:val="none" w:sz="0" w:space="0" w:color="auto"/>
            <w:bottom w:val="none" w:sz="0" w:space="0" w:color="auto"/>
            <w:right w:val="none" w:sz="0" w:space="0" w:color="auto"/>
          </w:divBdr>
        </w:div>
        <w:div w:id="1016275323">
          <w:marLeft w:val="0"/>
          <w:marRight w:val="0"/>
          <w:marTop w:val="0"/>
          <w:marBottom w:val="0"/>
          <w:divBdr>
            <w:top w:val="none" w:sz="0" w:space="0" w:color="auto"/>
            <w:left w:val="none" w:sz="0" w:space="0" w:color="auto"/>
            <w:bottom w:val="none" w:sz="0" w:space="0" w:color="auto"/>
            <w:right w:val="none" w:sz="0" w:space="0" w:color="auto"/>
          </w:divBdr>
        </w:div>
        <w:div w:id="2147235314">
          <w:marLeft w:val="0"/>
          <w:marRight w:val="0"/>
          <w:marTop w:val="0"/>
          <w:marBottom w:val="0"/>
          <w:divBdr>
            <w:top w:val="none" w:sz="0" w:space="0" w:color="auto"/>
            <w:left w:val="none" w:sz="0" w:space="0" w:color="auto"/>
            <w:bottom w:val="none" w:sz="0" w:space="0" w:color="auto"/>
            <w:right w:val="none" w:sz="0" w:space="0" w:color="auto"/>
          </w:divBdr>
        </w:div>
        <w:div w:id="554044594">
          <w:marLeft w:val="0"/>
          <w:marRight w:val="0"/>
          <w:marTop w:val="0"/>
          <w:marBottom w:val="0"/>
          <w:divBdr>
            <w:top w:val="none" w:sz="0" w:space="0" w:color="auto"/>
            <w:left w:val="none" w:sz="0" w:space="0" w:color="auto"/>
            <w:bottom w:val="none" w:sz="0" w:space="0" w:color="auto"/>
            <w:right w:val="none" w:sz="0" w:space="0" w:color="auto"/>
          </w:divBdr>
        </w:div>
        <w:div w:id="95560052">
          <w:marLeft w:val="0"/>
          <w:marRight w:val="0"/>
          <w:marTop w:val="0"/>
          <w:marBottom w:val="0"/>
          <w:divBdr>
            <w:top w:val="none" w:sz="0" w:space="0" w:color="auto"/>
            <w:left w:val="none" w:sz="0" w:space="0" w:color="auto"/>
            <w:bottom w:val="none" w:sz="0" w:space="0" w:color="auto"/>
            <w:right w:val="none" w:sz="0" w:space="0" w:color="auto"/>
          </w:divBdr>
        </w:div>
        <w:div w:id="59405304">
          <w:marLeft w:val="0"/>
          <w:marRight w:val="0"/>
          <w:marTop w:val="0"/>
          <w:marBottom w:val="0"/>
          <w:divBdr>
            <w:top w:val="none" w:sz="0" w:space="0" w:color="auto"/>
            <w:left w:val="none" w:sz="0" w:space="0" w:color="auto"/>
            <w:bottom w:val="none" w:sz="0" w:space="0" w:color="auto"/>
            <w:right w:val="none" w:sz="0" w:space="0" w:color="auto"/>
          </w:divBdr>
        </w:div>
        <w:div w:id="149640682">
          <w:marLeft w:val="0"/>
          <w:marRight w:val="0"/>
          <w:marTop w:val="0"/>
          <w:marBottom w:val="0"/>
          <w:divBdr>
            <w:top w:val="none" w:sz="0" w:space="0" w:color="auto"/>
            <w:left w:val="none" w:sz="0" w:space="0" w:color="auto"/>
            <w:bottom w:val="none" w:sz="0" w:space="0" w:color="auto"/>
            <w:right w:val="none" w:sz="0" w:space="0" w:color="auto"/>
          </w:divBdr>
        </w:div>
        <w:div w:id="411120422">
          <w:marLeft w:val="0"/>
          <w:marRight w:val="0"/>
          <w:marTop w:val="0"/>
          <w:marBottom w:val="0"/>
          <w:divBdr>
            <w:top w:val="none" w:sz="0" w:space="0" w:color="auto"/>
            <w:left w:val="none" w:sz="0" w:space="0" w:color="auto"/>
            <w:bottom w:val="none" w:sz="0" w:space="0" w:color="auto"/>
            <w:right w:val="none" w:sz="0" w:space="0" w:color="auto"/>
          </w:divBdr>
        </w:div>
        <w:div w:id="1610240623">
          <w:marLeft w:val="0"/>
          <w:marRight w:val="0"/>
          <w:marTop w:val="0"/>
          <w:marBottom w:val="0"/>
          <w:divBdr>
            <w:top w:val="none" w:sz="0" w:space="0" w:color="auto"/>
            <w:left w:val="none" w:sz="0" w:space="0" w:color="auto"/>
            <w:bottom w:val="none" w:sz="0" w:space="0" w:color="auto"/>
            <w:right w:val="none" w:sz="0" w:space="0" w:color="auto"/>
          </w:divBdr>
        </w:div>
        <w:div w:id="255408218">
          <w:marLeft w:val="0"/>
          <w:marRight w:val="0"/>
          <w:marTop w:val="0"/>
          <w:marBottom w:val="0"/>
          <w:divBdr>
            <w:top w:val="none" w:sz="0" w:space="0" w:color="auto"/>
            <w:left w:val="none" w:sz="0" w:space="0" w:color="auto"/>
            <w:bottom w:val="none" w:sz="0" w:space="0" w:color="auto"/>
            <w:right w:val="none" w:sz="0" w:space="0" w:color="auto"/>
          </w:divBdr>
        </w:div>
        <w:div w:id="1579904579">
          <w:marLeft w:val="0"/>
          <w:marRight w:val="0"/>
          <w:marTop w:val="0"/>
          <w:marBottom w:val="0"/>
          <w:divBdr>
            <w:top w:val="none" w:sz="0" w:space="0" w:color="auto"/>
            <w:left w:val="none" w:sz="0" w:space="0" w:color="auto"/>
            <w:bottom w:val="none" w:sz="0" w:space="0" w:color="auto"/>
            <w:right w:val="none" w:sz="0" w:space="0" w:color="auto"/>
          </w:divBdr>
        </w:div>
        <w:div w:id="804346411">
          <w:marLeft w:val="0"/>
          <w:marRight w:val="0"/>
          <w:marTop w:val="0"/>
          <w:marBottom w:val="0"/>
          <w:divBdr>
            <w:top w:val="none" w:sz="0" w:space="0" w:color="auto"/>
            <w:left w:val="none" w:sz="0" w:space="0" w:color="auto"/>
            <w:bottom w:val="none" w:sz="0" w:space="0" w:color="auto"/>
            <w:right w:val="none" w:sz="0" w:space="0" w:color="auto"/>
          </w:divBdr>
        </w:div>
        <w:div w:id="968513989">
          <w:marLeft w:val="0"/>
          <w:marRight w:val="0"/>
          <w:marTop w:val="0"/>
          <w:marBottom w:val="0"/>
          <w:divBdr>
            <w:top w:val="none" w:sz="0" w:space="0" w:color="auto"/>
            <w:left w:val="none" w:sz="0" w:space="0" w:color="auto"/>
            <w:bottom w:val="none" w:sz="0" w:space="0" w:color="auto"/>
            <w:right w:val="none" w:sz="0" w:space="0" w:color="auto"/>
          </w:divBdr>
        </w:div>
        <w:div w:id="1942105195">
          <w:marLeft w:val="0"/>
          <w:marRight w:val="0"/>
          <w:marTop w:val="0"/>
          <w:marBottom w:val="0"/>
          <w:divBdr>
            <w:top w:val="none" w:sz="0" w:space="0" w:color="auto"/>
            <w:left w:val="none" w:sz="0" w:space="0" w:color="auto"/>
            <w:bottom w:val="none" w:sz="0" w:space="0" w:color="auto"/>
            <w:right w:val="none" w:sz="0" w:space="0" w:color="auto"/>
          </w:divBdr>
        </w:div>
        <w:div w:id="244075690">
          <w:marLeft w:val="0"/>
          <w:marRight w:val="0"/>
          <w:marTop w:val="0"/>
          <w:marBottom w:val="0"/>
          <w:divBdr>
            <w:top w:val="none" w:sz="0" w:space="0" w:color="auto"/>
            <w:left w:val="none" w:sz="0" w:space="0" w:color="auto"/>
            <w:bottom w:val="none" w:sz="0" w:space="0" w:color="auto"/>
            <w:right w:val="none" w:sz="0" w:space="0" w:color="auto"/>
          </w:divBdr>
        </w:div>
        <w:div w:id="732890808">
          <w:marLeft w:val="0"/>
          <w:marRight w:val="0"/>
          <w:marTop w:val="0"/>
          <w:marBottom w:val="0"/>
          <w:divBdr>
            <w:top w:val="none" w:sz="0" w:space="0" w:color="auto"/>
            <w:left w:val="none" w:sz="0" w:space="0" w:color="auto"/>
            <w:bottom w:val="none" w:sz="0" w:space="0" w:color="auto"/>
            <w:right w:val="none" w:sz="0" w:space="0" w:color="auto"/>
          </w:divBdr>
        </w:div>
        <w:div w:id="1226180021">
          <w:marLeft w:val="0"/>
          <w:marRight w:val="0"/>
          <w:marTop w:val="0"/>
          <w:marBottom w:val="0"/>
          <w:divBdr>
            <w:top w:val="none" w:sz="0" w:space="0" w:color="auto"/>
            <w:left w:val="none" w:sz="0" w:space="0" w:color="auto"/>
            <w:bottom w:val="none" w:sz="0" w:space="0" w:color="auto"/>
            <w:right w:val="none" w:sz="0" w:space="0" w:color="auto"/>
          </w:divBdr>
        </w:div>
        <w:div w:id="1782870652">
          <w:marLeft w:val="0"/>
          <w:marRight w:val="0"/>
          <w:marTop w:val="0"/>
          <w:marBottom w:val="0"/>
          <w:divBdr>
            <w:top w:val="none" w:sz="0" w:space="0" w:color="auto"/>
            <w:left w:val="none" w:sz="0" w:space="0" w:color="auto"/>
            <w:bottom w:val="none" w:sz="0" w:space="0" w:color="auto"/>
            <w:right w:val="none" w:sz="0" w:space="0" w:color="auto"/>
          </w:divBdr>
        </w:div>
        <w:div w:id="506166543">
          <w:marLeft w:val="0"/>
          <w:marRight w:val="0"/>
          <w:marTop w:val="0"/>
          <w:marBottom w:val="0"/>
          <w:divBdr>
            <w:top w:val="none" w:sz="0" w:space="0" w:color="auto"/>
            <w:left w:val="none" w:sz="0" w:space="0" w:color="auto"/>
            <w:bottom w:val="none" w:sz="0" w:space="0" w:color="auto"/>
            <w:right w:val="none" w:sz="0" w:space="0" w:color="auto"/>
          </w:divBdr>
        </w:div>
        <w:div w:id="1234582973">
          <w:marLeft w:val="0"/>
          <w:marRight w:val="0"/>
          <w:marTop w:val="0"/>
          <w:marBottom w:val="0"/>
          <w:divBdr>
            <w:top w:val="none" w:sz="0" w:space="0" w:color="auto"/>
            <w:left w:val="none" w:sz="0" w:space="0" w:color="auto"/>
            <w:bottom w:val="none" w:sz="0" w:space="0" w:color="auto"/>
            <w:right w:val="none" w:sz="0" w:space="0" w:color="auto"/>
          </w:divBdr>
        </w:div>
        <w:div w:id="94178450">
          <w:marLeft w:val="0"/>
          <w:marRight w:val="0"/>
          <w:marTop w:val="0"/>
          <w:marBottom w:val="0"/>
          <w:divBdr>
            <w:top w:val="none" w:sz="0" w:space="0" w:color="auto"/>
            <w:left w:val="none" w:sz="0" w:space="0" w:color="auto"/>
            <w:bottom w:val="none" w:sz="0" w:space="0" w:color="auto"/>
            <w:right w:val="none" w:sz="0" w:space="0" w:color="auto"/>
          </w:divBdr>
        </w:div>
        <w:div w:id="1009910017">
          <w:marLeft w:val="0"/>
          <w:marRight w:val="0"/>
          <w:marTop w:val="0"/>
          <w:marBottom w:val="0"/>
          <w:divBdr>
            <w:top w:val="none" w:sz="0" w:space="0" w:color="auto"/>
            <w:left w:val="none" w:sz="0" w:space="0" w:color="auto"/>
            <w:bottom w:val="none" w:sz="0" w:space="0" w:color="auto"/>
            <w:right w:val="none" w:sz="0" w:space="0" w:color="auto"/>
          </w:divBdr>
        </w:div>
        <w:div w:id="233664533">
          <w:marLeft w:val="0"/>
          <w:marRight w:val="0"/>
          <w:marTop w:val="0"/>
          <w:marBottom w:val="0"/>
          <w:divBdr>
            <w:top w:val="none" w:sz="0" w:space="0" w:color="auto"/>
            <w:left w:val="none" w:sz="0" w:space="0" w:color="auto"/>
            <w:bottom w:val="none" w:sz="0" w:space="0" w:color="auto"/>
            <w:right w:val="none" w:sz="0" w:space="0" w:color="auto"/>
          </w:divBdr>
        </w:div>
        <w:div w:id="120922056">
          <w:marLeft w:val="0"/>
          <w:marRight w:val="0"/>
          <w:marTop w:val="0"/>
          <w:marBottom w:val="0"/>
          <w:divBdr>
            <w:top w:val="none" w:sz="0" w:space="0" w:color="auto"/>
            <w:left w:val="none" w:sz="0" w:space="0" w:color="auto"/>
            <w:bottom w:val="none" w:sz="0" w:space="0" w:color="auto"/>
            <w:right w:val="none" w:sz="0" w:space="0" w:color="auto"/>
          </w:divBdr>
        </w:div>
        <w:div w:id="1521698645">
          <w:marLeft w:val="0"/>
          <w:marRight w:val="0"/>
          <w:marTop w:val="0"/>
          <w:marBottom w:val="0"/>
          <w:divBdr>
            <w:top w:val="none" w:sz="0" w:space="0" w:color="auto"/>
            <w:left w:val="none" w:sz="0" w:space="0" w:color="auto"/>
            <w:bottom w:val="none" w:sz="0" w:space="0" w:color="auto"/>
            <w:right w:val="none" w:sz="0" w:space="0" w:color="auto"/>
          </w:divBdr>
        </w:div>
        <w:div w:id="910698556">
          <w:marLeft w:val="0"/>
          <w:marRight w:val="0"/>
          <w:marTop w:val="0"/>
          <w:marBottom w:val="0"/>
          <w:divBdr>
            <w:top w:val="none" w:sz="0" w:space="0" w:color="auto"/>
            <w:left w:val="none" w:sz="0" w:space="0" w:color="auto"/>
            <w:bottom w:val="none" w:sz="0" w:space="0" w:color="auto"/>
            <w:right w:val="none" w:sz="0" w:space="0" w:color="auto"/>
          </w:divBdr>
        </w:div>
        <w:div w:id="384528646">
          <w:marLeft w:val="0"/>
          <w:marRight w:val="0"/>
          <w:marTop w:val="0"/>
          <w:marBottom w:val="0"/>
          <w:divBdr>
            <w:top w:val="none" w:sz="0" w:space="0" w:color="auto"/>
            <w:left w:val="none" w:sz="0" w:space="0" w:color="auto"/>
            <w:bottom w:val="none" w:sz="0" w:space="0" w:color="auto"/>
            <w:right w:val="none" w:sz="0" w:space="0" w:color="auto"/>
          </w:divBdr>
        </w:div>
        <w:div w:id="722169794">
          <w:marLeft w:val="0"/>
          <w:marRight w:val="0"/>
          <w:marTop w:val="0"/>
          <w:marBottom w:val="0"/>
          <w:divBdr>
            <w:top w:val="none" w:sz="0" w:space="0" w:color="auto"/>
            <w:left w:val="none" w:sz="0" w:space="0" w:color="auto"/>
            <w:bottom w:val="none" w:sz="0" w:space="0" w:color="auto"/>
            <w:right w:val="none" w:sz="0" w:space="0" w:color="auto"/>
          </w:divBdr>
        </w:div>
        <w:div w:id="549079315">
          <w:marLeft w:val="0"/>
          <w:marRight w:val="0"/>
          <w:marTop w:val="0"/>
          <w:marBottom w:val="0"/>
          <w:divBdr>
            <w:top w:val="none" w:sz="0" w:space="0" w:color="auto"/>
            <w:left w:val="none" w:sz="0" w:space="0" w:color="auto"/>
            <w:bottom w:val="none" w:sz="0" w:space="0" w:color="auto"/>
            <w:right w:val="none" w:sz="0" w:space="0" w:color="auto"/>
          </w:divBdr>
        </w:div>
        <w:div w:id="1880623405">
          <w:marLeft w:val="0"/>
          <w:marRight w:val="0"/>
          <w:marTop w:val="0"/>
          <w:marBottom w:val="0"/>
          <w:divBdr>
            <w:top w:val="none" w:sz="0" w:space="0" w:color="auto"/>
            <w:left w:val="none" w:sz="0" w:space="0" w:color="auto"/>
            <w:bottom w:val="none" w:sz="0" w:space="0" w:color="auto"/>
            <w:right w:val="none" w:sz="0" w:space="0" w:color="auto"/>
          </w:divBdr>
        </w:div>
        <w:div w:id="260528250">
          <w:marLeft w:val="0"/>
          <w:marRight w:val="0"/>
          <w:marTop w:val="0"/>
          <w:marBottom w:val="0"/>
          <w:divBdr>
            <w:top w:val="none" w:sz="0" w:space="0" w:color="auto"/>
            <w:left w:val="none" w:sz="0" w:space="0" w:color="auto"/>
            <w:bottom w:val="none" w:sz="0" w:space="0" w:color="auto"/>
            <w:right w:val="none" w:sz="0" w:space="0" w:color="auto"/>
          </w:divBdr>
        </w:div>
        <w:div w:id="1877154952">
          <w:marLeft w:val="0"/>
          <w:marRight w:val="0"/>
          <w:marTop w:val="0"/>
          <w:marBottom w:val="0"/>
          <w:divBdr>
            <w:top w:val="none" w:sz="0" w:space="0" w:color="auto"/>
            <w:left w:val="none" w:sz="0" w:space="0" w:color="auto"/>
            <w:bottom w:val="none" w:sz="0" w:space="0" w:color="auto"/>
            <w:right w:val="none" w:sz="0" w:space="0" w:color="auto"/>
          </w:divBdr>
        </w:div>
        <w:div w:id="225184002">
          <w:marLeft w:val="0"/>
          <w:marRight w:val="0"/>
          <w:marTop w:val="0"/>
          <w:marBottom w:val="0"/>
          <w:divBdr>
            <w:top w:val="none" w:sz="0" w:space="0" w:color="auto"/>
            <w:left w:val="none" w:sz="0" w:space="0" w:color="auto"/>
            <w:bottom w:val="none" w:sz="0" w:space="0" w:color="auto"/>
            <w:right w:val="none" w:sz="0" w:space="0" w:color="auto"/>
          </w:divBdr>
        </w:div>
        <w:div w:id="731271094">
          <w:marLeft w:val="0"/>
          <w:marRight w:val="0"/>
          <w:marTop w:val="0"/>
          <w:marBottom w:val="0"/>
          <w:divBdr>
            <w:top w:val="none" w:sz="0" w:space="0" w:color="auto"/>
            <w:left w:val="none" w:sz="0" w:space="0" w:color="auto"/>
            <w:bottom w:val="none" w:sz="0" w:space="0" w:color="auto"/>
            <w:right w:val="none" w:sz="0" w:space="0" w:color="auto"/>
          </w:divBdr>
        </w:div>
        <w:div w:id="704598492">
          <w:marLeft w:val="0"/>
          <w:marRight w:val="0"/>
          <w:marTop w:val="0"/>
          <w:marBottom w:val="0"/>
          <w:divBdr>
            <w:top w:val="none" w:sz="0" w:space="0" w:color="auto"/>
            <w:left w:val="none" w:sz="0" w:space="0" w:color="auto"/>
            <w:bottom w:val="none" w:sz="0" w:space="0" w:color="auto"/>
            <w:right w:val="none" w:sz="0" w:space="0" w:color="auto"/>
          </w:divBdr>
        </w:div>
      </w:divsChild>
    </w:div>
    <w:div w:id="361323161">
      <w:bodyDiv w:val="1"/>
      <w:marLeft w:val="0"/>
      <w:marRight w:val="0"/>
      <w:marTop w:val="0"/>
      <w:marBottom w:val="0"/>
      <w:divBdr>
        <w:top w:val="none" w:sz="0" w:space="0" w:color="auto"/>
        <w:left w:val="none" w:sz="0" w:space="0" w:color="auto"/>
        <w:bottom w:val="none" w:sz="0" w:space="0" w:color="auto"/>
        <w:right w:val="none" w:sz="0" w:space="0" w:color="auto"/>
      </w:divBdr>
      <w:divsChild>
        <w:div w:id="38748805">
          <w:marLeft w:val="0"/>
          <w:marRight w:val="0"/>
          <w:marTop w:val="0"/>
          <w:marBottom w:val="0"/>
          <w:divBdr>
            <w:top w:val="none" w:sz="0" w:space="0" w:color="auto"/>
            <w:left w:val="none" w:sz="0" w:space="0" w:color="auto"/>
            <w:bottom w:val="none" w:sz="0" w:space="0" w:color="auto"/>
            <w:right w:val="none" w:sz="0" w:space="0" w:color="auto"/>
          </w:divBdr>
          <w:divsChild>
            <w:div w:id="962810509">
              <w:marLeft w:val="0"/>
              <w:marRight w:val="0"/>
              <w:marTop w:val="0"/>
              <w:marBottom w:val="0"/>
              <w:divBdr>
                <w:top w:val="none" w:sz="0" w:space="0" w:color="auto"/>
                <w:left w:val="none" w:sz="0" w:space="0" w:color="auto"/>
                <w:bottom w:val="none" w:sz="0" w:space="0" w:color="auto"/>
                <w:right w:val="none" w:sz="0" w:space="0" w:color="auto"/>
              </w:divBdr>
              <w:divsChild>
                <w:div w:id="667178422">
                  <w:marLeft w:val="0"/>
                  <w:marRight w:val="0"/>
                  <w:marTop w:val="0"/>
                  <w:marBottom w:val="0"/>
                  <w:divBdr>
                    <w:top w:val="none" w:sz="0" w:space="0" w:color="auto"/>
                    <w:left w:val="none" w:sz="0" w:space="0" w:color="auto"/>
                    <w:bottom w:val="none" w:sz="0" w:space="0" w:color="auto"/>
                    <w:right w:val="none" w:sz="0" w:space="0" w:color="auto"/>
                  </w:divBdr>
                  <w:divsChild>
                    <w:div w:id="699817685">
                      <w:marLeft w:val="0"/>
                      <w:marRight w:val="0"/>
                      <w:marTop w:val="0"/>
                      <w:marBottom w:val="0"/>
                      <w:divBdr>
                        <w:top w:val="none" w:sz="0" w:space="0" w:color="auto"/>
                        <w:left w:val="none" w:sz="0" w:space="0" w:color="auto"/>
                        <w:bottom w:val="none" w:sz="0" w:space="0" w:color="auto"/>
                        <w:right w:val="none" w:sz="0" w:space="0" w:color="auto"/>
                      </w:divBdr>
                      <w:divsChild>
                        <w:div w:id="1274747657">
                          <w:marLeft w:val="0"/>
                          <w:marRight w:val="0"/>
                          <w:marTop w:val="0"/>
                          <w:marBottom w:val="0"/>
                          <w:divBdr>
                            <w:top w:val="none" w:sz="0" w:space="0" w:color="auto"/>
                            <w:left w:val="none" w:sz="0" w:space="0" w:color="auto"/>
                            <w:bottom w:val="none" w:sz="0" w:space="0" w:color="auto"/>
                            <w:right w:val="none" w:sz="0" w:space="0" w:color="auto"/>
                          </w:divBdr>
                          <w:divsChild>
                            <w:div w:id="1087576368">
                              <w:marLeft w:val="0"/>
                              <w:marRight w:val="0"/>
                              <w:marTop w:val="0"/>
                              <w:marBottom w:val="0"/>
                              <w:divBdr>
                                <w:top w:val="none" w:sz="0" w:space="0" w:color="auto"/>
                                <w:left w:val="none" w:sz="0" w:space="0" w:color="auto"/>
                                <w:bottom w:val="none" w:sz="0" w:space="0" w:color="auto"/>
                                <w:right w:val="none" w:sz="0" w:space="0" w:color="auto"/>
                              </w:divBdr>
                              <w:divsChild>
                                <w:div w:id="129514862">
                                  <w:marLeft w:val="0"/>
                                  <w:marRight w:val="0"/>
                                  <w:marTop w:val="0"/>
                                  <w:marBottom w:val="0"/>
                                  <w:divBdr>
                                    <w:top w:val="none" w:sz="0" w:space="0" w:color="auto"/>
                                    <w:left w:val="none" w:sz="0" w:space="0" w:color="auto"/>
                                    <w:bottom w:val="none" w:sz="0" w:space="0" w:color="auto"/>
                                    <w:right w:val="none" w:sz="0" w:space="0" w:color="auto"/>
                                  </w:divBdr>
                                  <w:divsChild>
                                    <w:div w:id="1898979417">
                                      <w:marLeft w:val="0"/>
                                      <w:marRight w:val="0"/>
                                      <w:marTop w:val="0"/>
                                      <w:marBottom w:val="0"/>
                                      <w:divBdr>
                                        <w:top w:val="none" w:sz="0" w:space="0" w:color="auto"/>
                                        <w:left w:val="none" w:sz="0" w:space="0" w:color="auto"/>
                                        <w:bottom w:val="none" w:sz="0" w:space="0" w:color="auto"/>
                                        <w:right w:val="none" w:sz="0" w:space="0" w:color="auto"/>
                                      </w:divBdr>
                                      <w:divsChild>
                                        <w:div w:id="193539979">
                                          <w:marLeft w:val="0"/>
                                          <w:marRight w:val="0"/>
                                          <w:marTop w:val="0"/>
                                          <w:marBottom w:val="0"/>
                                          <w:divBdr>
                                            <w:top w:val="none" w:sz="0" w:space="0" w:color="auto"/>
                                            <w:left w:val="none" w:sz="0" w:space="0" w:color="auto"/>
                                            <w:bottom w:val="none" w:sz="0" w:space="0" w:color="auto"/>
                                            <w:right w:val="none" w:sz="0" w:space="0" w:color="auto"/>
                                          </w:divBdr>
                                          <w:divsChild>
                                            <w:div w:id="12299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9821528">
      <w:bodyDiv w:val="1"/>
      <w:marLeft w:val="0"/>
      <w:marRight w:val="0"/>
      <w:marTop w:val="0"/>
      <w:marBottom w:val="0"/>
      <w:divBdr>
        <w:top w:val="none" w:sz="0" w:space="0" w:color="auto"/>
        <w:left w:val="none" w:sz="0" w:space="0" w:color="auto"/>
        <w:bottom w:val="none" w:sz="0" w:space="0" w:color="auto"/>
        <w:right w:val="none" w:sz="0" w:space="0" w:color="auto"/>
      </w:divBdr>
    </w:div>
    <w:div w:id="1463572595">
      <w:bodyDiv w:val="1"/>
      <w:marLeft w:val="0"/>
      <w:marRight w:val="0"/>
      <w:marTop w:val="0"/>
      <w:marBottom w:val="0"/>
      <w:divBdr>
        <w:top w:val="none" w:sz="0" w:space="0" w:color="auto"/>
        <w:left w:val="none" w:sz="0" w:space="0" w:color="auto"/>
        <w:bottom w:val="none" w:sz="0" w:space="0" w:color="auto"/>
        <w:right w:val="none" w:sz="0" w:space="0" w:color="auto"/>
      </w:divBdr>
      <w:divsChild>
        <w:div w:id="490485938">
          <w:marLeft w:val="0"/>
          <w:marRight w:val="0"/>
          <w:marTop w:val="0"/>
          <w:marBottom w:val="0"/>
          <w:divBdr>
            <w:top w:val="none" w:sz="0" w:space="0" w:color="auto"/>
            <w:left w:val="none" w:sz="0" w:space="0" w:color="auto"/>
            <w:bottom w:val="none" w:sz="0" w:space="0" w:color="auto"/>
            <w:right w:val="none" w:sz="0" w:space="0" w:color="auto"/>
          </w:divBdr>
        </w:div>
        <w:div w:id="757596767">
          <w:marLeft w:val="0"/>
          <w:marRight w:val="0"/>
          <w:marTop w:val="0"/>
          <w:marBottom w:val="0"/>
          <w:divBdr>
            <w:top w:val="none" w:sz="0" w:space="0" w:color="auto"/>
            <w:left w:val="none" w:sz="0" w:space="0" w:color="auto"/>
            <w:bottom w:val="none" w:sz="0" w:space="0" w:color="auto"/>
            <w:right w:val="none" w:sz="0" w:space="0" w:color="auto"/>
          </w:divBdr>
        </w:div>
        <w:div w:id="1880700433">
          <w:marLeft w:val="0"/>
          <w:marRight w:val="0"/>
          <w:marTop w:val="0"/>
          <w:marBottom w:val="0"/>
          <w:divBdr>
            <w:top w:val="none" w:sz="0" w:space="0" w:color="auto"/>
            <w:left w:val="none" w:sz="0" w:space="0" w:color="auto"/>
            <w:bottom w:val="none" w:sz="0" w:space="0" w:color="auto"/>
            <w:right w:val="none" w:sz="0" w:space="0" w:color="auto"/>
          </w:divBdr>
        </w:div>
        <w:div w:id="1395081922">
          <w:marLeft w:val="0"/>
          <w:marRight w:val="0"/>
          <w:marTop w:val="0"/>
          <w:marBottom w:val="0"/>
          <w:divBdr>
            <w:top w:val="none" w:sz="0" w:space="0" w:color="auto"/>
            <w:left w:val="none" w:sz="0" w:space="0" w:color="auto"/>
            <w:bottom w:val="none" w:sz="0" w:space="0" w:color="auto"/>
            <w:right w:val="none" w:sz="0" w:space="0" w:color="auto"/>
          </w:divBdr>
        </w:div>
        <w:div w:id="737559520">
          <w:marLeft w:val="0"/>
          <w:marRight w:val="0"/>
          <w:marTop w:val="0"/>
          <w:marBottom w:val="0"/>
          <w:divBdr>
            <w:top w:val="none" w:sz="0" w:space="0" w:color="auto"/>
            <w:left w:val="none" w:sz="0" w:space="0" w:color="auto"/>
            <w:bottom w:val="none" w:sz="0" w:space="0" w:color="auto"/>
            <w:right w:val="none" w:sz="0" w:space="0" w:color="auto"/>
          </w:divBdr>
        </w:div>
        <w:div w:id="2113546278">
          <w:marLeft w:val="0"/>
          <w:marRight w:val="0"/>
          <w:marTop w:val="0"/>
          <w:marBottom w:val="0"/>
          <w:divBdr>
            <w:top w:val="none" w:sz="0" w:space="0" w:color="auto"/>
            <w:left w:val="none" w:sz="0" w:space="0" w:color="auto"/>
            <w:bottom w:val="none" w:sz="0" w:space="0" w:color="auto"/>
            <w:right w:val="none" w:sz="0" w:space="0" w:color="auto"/>
          </w:divBdr>
        </w:div>
        <w:div w:id="998390200">
          <w:marLeft w:val="0"/>
          <w:marRight w:val="0"/>
          <w:marTop w:val="0"/>
          <w:marBottom w:val="0"/>
          <w:divBdr>
            <w:top w:val="none" w:sz="0" w:space="0" w:color="auto"/>
            <w:left w:val="none" w:sz="0" w:space="0" w:color="auto"/>
            <w:bottom w:val="none" w:sz="0" w:space="0" w:color="auto"/>
            <w:right w:val="none" w:sz="0" w:space="0" w:color="auto"/>
          </w:divBdr>
        </w:div>
        <w:div w:id="1489974086">
          <w:marLeft w:val="0"/>
          <w:marRight w:val="0"/>
          <w:marTop w:val="0"/>
          <w:marBottom w:val="0"/>
          <w:divBdr>
            <w:top w:val="none" w:sz="0" w:space="0" w:color="auto"/>
            <w:left w:val="none" w:sz="0" w:space="0" w:color="auto"/>
            <w:bottom w:val="none" w:sz="0" w:space="0" w:color="auto"/>
            <w:right w:val="none" w:sz="0" w:space="0" w:color="auto"/>
          </w:divBdr>
        </w:div>
        <w:div w:id="635570040">
          <w:marLeft w:val="0"/>
          <w:marRight w:val="0"/>
          <w:marTop w:val="0"/>
          <w:marBottom w:val="0"/>
          <w:divBdr>
            <w:top w:val="none" w:sz="0" w:space="0" w:color="auto"/>
            <w:left w:val="none" w:sz="0" w:space="0" w:color="auto"/>
            <w:bottom w:val="none" w:sz="0" w:space="0" w:color="auto"/>
            <w:right w:val="none" w:sz="0" w:space="0" w:color="auto"/>
          </w:divBdr>
        </w:div>
        <w:div w:id="170340369">
          <w:marLeft w:val="0"/>
          <w:marRight w:val="0"/>
          <w:marTop w:val="0"/>
          <w:marBottom w:val="0"/>
          <w:divBdr>
            <w:top w:val="none" w:sz="0" w:space="0" w:color="auto"/>
            <w:left w:val="none" w:sz="0" w:space="0" w:color="auto"/>
            <w:bottom w:val="none" w:sz="0" w:space="0" w:color="auto"/>
            <w:right w:val="none" w:sz="0" w:space="0" w:color="auto"/>
          </w:divBdr>
        </w:div>
        <w:div w:id="576788971">
          <w:marLeft w:val="0"/>
          <w:marRight w:val="0"/>
          <w:marTop w:val="0"/>
          <w:marBottom w:val="0"/>
          <w:divBdr>
            <w:top w:val="none" w:sz="0" w:space="0" w:color="auto"/>
            <w:left w:val="none" w:sz="0" w:space="0" w:color="auto"/>
            <w:bottom w:val="none" w:sz="0" w:space="0" w:color="auto"/>
            <w:right w:val="none" w:sz="0" w:space="0" w:color="auto"/>
          </w:divBdr>
        </w:div>
        <w:div w:id="1833642796">
          <w:marLeft w:val="0"/>
          <w:marRight w:val="0"/>
          <w:marTop w:val="0"/>
          <w:marBottom w:val="0"/>
          <w:divBdr>
            <w:top w:val="none" w:sz="0" w:space="0" w:color="auto"/>
            <w:left w:val="none" w:sz="0" w:space="0" w:color="auto"/>
            <w:bottom w:val="none" w:sz="0" w:space="0" w:color="auto"/>
            <w:right w:val="none" w:sz="0" w:space="0" w:color="auto"/>
          </w:divBdr>
        </w:div>
        <w:div w:id="1432968741">
          <w:marLeft w:val="0"/>
          <w:marRight w:val="0"/>
          <w:marTop w:val="0"/>
          <w:marBottom w:val="0"/>
          <w:divBdr>
            <w:top w:val="none" w:sz="0" w:space="0" w:color="auto"/>
            <w:left w:val="none" w:sz="0" w:space="0" w:color="auto"/>
            <w:bottom w:val="none" w:sz="0" w:space="0" w:color="auto"/>
            <w:right w:val="none" w:sz="0" w:space="0" w:color="auto"/>
          </w:divBdr>
        </w:div>
        <w:div w:id="1698696374">
          <w:marLeft w:val="0"/>
          <w:marRight w:val="0"/>
          <w:marTop w:val="0"/>
          <w:marBottom w:val="0"/>
          <w:divBdr>
            <w:top w:val="none" w:sz="0" w:space="0" w:color="auto"/>
            <w:left w:val="none" w:sz="0" w:space="0" w:color="auto"/>
            <w:bottom w:val="none" w:sz="0" w:space="0" w:color="auto"/>
            <w:right w:val="none" w:sz="0" w:space="0" w:color="auto"/>
          </w:divBdr>
        </w:div>
        <w:div w:id="473723550">
          <w:marLeft w:val="0"/>
          <w:marRight w:val="0"/>
          <w:marTop w:val="0"/>
          <w:marBottom w:val="0"/>
          <w:divBdr>
            <w:top w:val="none" w:sz="0" w:space="0" w:color="auto"/>
            <w:left w:val="none" w:sz="0" w:space="0" w:color="auto"/>
            <w:bottom w:val="none" w:sz="0" w:space="0" w:color="auto"/>
            <w:right w:val="none" w:sz="0" w:space="0" w:color="auto"/>
          </w:divBdr>
        </w:div>
        <w:div w:id="795022060">
          <w:marLeft w:val="0"/>
          <w:marRight w:val="0"/>
          <w:marTop w:val="0"/>
          <w:marBottom w:val="0"/>
          <w:divBdr>
            <w:top w:val="none" w:sz="0" w:space="0" w:color="auto"/>
            <w:left w:val="none" w:sz="0" w:space="0" w:color="auto"/>
            <w:bottom w:val="none" w:sz="0" w:space="0" w:color="auto"/>
            <w:right w:val="none" w:sz="0" w:space="0" w:color="auto"/>
          </w:divBdr>
        </w:div>
        <w:div w:id="1790584010">
          <w:marLeft w:val="0"/>
          <w:marRight w:val="0"/>
          <w:marTop w:val="0"/>
          <w:marBottom w:val="0"/>
          <w:divBdr>
            <w:top w:val="none" w:sz="0" w:space="0" w:color="auto"/>
            <w:left w:val="none" w:sz="0" w:space="0" w:color="auto"/>
            <w:bottom w:val="none" w:sz="0" w:space="0" w:color="auto"/>
            <w:right w:val="none" w:sz="0" w:space="0" w:color="auto"/>
          </w:divBdr>
        </w:div>
        <w:div w:id="1686862319">
          <w:marLeft w:val="0"/>
          <w:marRight w:val="0"/>
          <w:marTop w:val="0"/>
          <w:marBottom w:val="0"/>
          <w:divBdr>
            <w:top w:val="none" w:sz="0" w:space="0" w:color="auto"/>
            <w:left w:val="none" w:sz="0" w:space="0" w:color="auto"/>
            <w:bottom w:val="none" w:sz="0" w:space="0" w:color="auto"/>
            <w:right w:val="none" w:sz="0" w:space="0" w:color="auto"/>
          </w:divBdr>
        </w:div>
        <w:div w:id="2037003460">
          <w:marLeft w:val="0"/>
          <w:marRight w:val="0"/>
          <w:marTop w:val="0"/>
          <w:marBottom w:val="0"/>
          <w:divBdr>
            <w:top w:val="none" w:sz="0" w:space="0" w:color="auto"/>
            <w:left w:val="none" w:sz="0" w:space="0" w:color="auto"/>
            <w:bottom w:val="none" w:sz="0" w:space="0" w:color="auto"/>
            <w:right w:val="none" w:sz="0" w:space="0" w:color="auto"/>
          </w:divBdr>
        </w:div>
        <w:div w:id="1456827596">
          <w:marLeft w:val="0"/>
          <w:marRight w:val="0"/>
          <w:marTop w:val="0"/>
          <w:marBottom w:val="0"/>
          <w:divBdr>
            <w:top w:val="none" w:sz="0" w:space="0" w:color="auto"/>
            <w:left w:val="none" w:sz="0" w:space="0" w:color="auto"/>
            <w:bottom w:val="none" w:sz="0" w:space="0" w:color="auto"/>
            <w:right w:val="none" w:sz="0" w:space="0" w:color="auto"/>
          </w:divBdr>
        </w:div>
        <w:div w:id="59443961">
          <w:marLeft w:val="0"/>
          <w:marRight w:val="0"/>
          <w:marTop w:val="0"/>
          <w:marBottom w:val="0"/>
          <w:divBdr>
            <w:top w:val="none" w:sz="0" w:space="0" w:color="auto"/>
            <w:left w:val="none" w:sz="0" w:space="0" w:color="auto"/>
            <w:bottom w:val="none" w:sz="0" w:space="0" w:color="auto"/>
            <w:right w:val="none" w:sz="0" w:space="0" w:color="auto"/>
          </w:divBdr>
        </w:div>
        <w:div w:id="1918242792">
          <w:marLeft w:val="0"/>
          <w:marRight w:val="0"/>
          <w:marTop w:val="0"/>
          <w:marBottom w:val="0"/>
          <w:divBdr>
            <w:top w:val="none" w:sz="0" w:space="0" w:color="auto"/>
            <w:left w:val="none" w:sz="0" w:space="0" w:color="auto"/>
            <w:bottom w:val="none" w:sz="0" w:space="0" w:color="auto"/>
            <w:right w:val="none" w:sz="0" w:space="0" w:color="auto"/>
          </w:divBdr>
        </w:div>
        <w:div w:id="885144752">
          <w:marLeft w:val="0"/>
          <w:marRight w:val="0"/>
          <w:marTop w:val="0"/>
          <w:marBottom w:val="0"/>
          <w:divBdr>
            <w:top w:val="none" w:sz="0" w:space="0" w:color="auto"/>
            <w:left w:val="none" w:sz="0" w:space="0" w:color="auto"/>
            <w:bottom w:val="none" w:sz="0" w:space="0" w:color="auto"/>
            <w:right w:val="none" w:sz="0" w:space="0" w:color="auto"/>
          </w:divBdr>
        </w:div>
        <w:div w:id="1307784223">
          <w:marLeft w:val="0"/>
          <w:marRight w:val="0"/>
          <w:marTop w:val="0"/>
          <w:marBottom w:val="0"/>
          <w:divBdr>
            <w:top w:val="none" w:sz="0" w:space="0" w:color="auto"/>
            <w:left w:val="none" w:sz="0" w:space="0" w:color="auto"/>
            <w:bottom w:val="none" w:sz="0" w:space="0" w:color="auto"/>
            <w:right w:val="none" w:sz="0" w:space="0" w:color="auto"/>
          </w:divBdr>
        </w:div>
        <w:div w:id="750125257">
          <w:marLeft w:val="0"/>
          <w:marRight w:val="0"/>
          <w:marTop w:val="0"/>
          <w:marBottom w:val="0"/>
          <w:divBdr>
            <w:top w:val="none" w:sz="0" w:space="0" w:color="auto"/>
            <w:left w:val="none" w:sz="0" w:space="0" w:color="auto"/>
            <w:bottom w:val="none" w:sz="0" w:space="0" w:color="auto"/>
            <w:right w:val="none" w:sz="0" w:space="0" w:color="auto"/>
          </w:divBdr>
        </w:div>
        <w:div w:id="730036501">
          <w:marLeft w:val="0"/>
          <w:marRight w:val="0"/>
          <w:marTop w:val="0"/>
          <w:marBottom w:val="0"/>
          <w:divBdr>
            <w:top w:val="none" w:sz="0" w:space="0" w:color="auto"/>
            <w:left w:val="none" w:sz="0" w:space="0" w:color="auto"/>
            <w:bottom w:val="none" w:sz="0" w:space="0" w:color="auto"/>
            <w:right w:val="none" w:sz="0" w:space="0" w:color="auto"/>
          </w:divBdr>
        </w:div>
        <w:div w:id="1108279445">
          <w:marLeft w:val="0"/>
          <w:marRight w:val="0"/>
          <w:marTop w:val="0"/>
          <w:marBottom w:val="0"/>
          <w:divBdr>
            <w:top w:val="none" w:sz="0" w:space="0" w:color="auto"/>
            <w:left w:val="none" w:sz="0" w:space="0" w:color="auto"/>
            <w:bottom w:val="none" w:sz="0" w:space="0" w:color="auto"/>
            <w:right w:val="none" w:sz="0" w:space="0" w:color="auto"/>
          </w:divBdr>
        </w:div>
        <w:div w:id="1391225390">
          <w:marLeft w:val="0"/>
          <w:marRight w:val="0"/>
          <w:marTop w:val="0"/>
          <w:marBottom w:val="0"/>
          <w:divBdr>
            <w:top w:val="none" w:sz="0" w:space="0" w:color="auto"/>
            <w:left w:val="none" w:sz="0" w:space="0" w:color="auto"/>
            <w:bottom w:val="none" w:sz="0" w:space="0" w:color="auto"/>
            <w:right w:val="none" w:sz="0" w:space="0" w:color="auto"/>
          </w:divBdr>
        </w:div>
        <w:div w:id="232661090">
          <w:marLeft w:val="0"/>
          <w:marRight w:val="0"/>
          <w:marTop w:val="0"/>
          <w:marBottom w:val="0"/>
          <w:divBdr>
            <w:top w:val="none" w:sz="0" w:space="0" w:color="auto"/>
            <w:left w:val="none" w:sz="0" w:space="0" w:color="auto"/>
            <w:bottom w:val="none" w:sz="0" w:space="0" w:color="auto"/>
            <w:right w:val="none" w:sz="0" w:space="0" w:color="auto"/>
          </w:divBdr>
        </w:div>
        <w:div w:id="1569028732">
          <w:marLeft w:val="0"/>
          <w:marRight w:val="0"/>
          <w:marTop w:val="0"/>
          <w:marBottom w:val="0"/>
          <w:divBdr>
            <w:top w:val="none" w:sz="0" w:space="0" w:color="auto"/>
            <w:left w:val="none" w:sz="0" w:space="0" w:color="auto"/>
            <w:bottom w:val="none" w:sz="0" w:space="0" w:color="auto"/>
            <w:right w:val="none" w:sz="0" w:space="0" w:color="auto"/>
          </w:divBdr>
        </w:div>
        <w:div w:id="424031756">
          <w:marLeft w:val="0"/>
          <w:marRight w:val="0"/>
          <w:marTop w:val="0"/>
          <w:marBottom w:val="0"/>
          <w:divBdr>
            <w:top w:val="none" w:sz="0" w:space="0" w:color="auto"/>
            <w:left w:val="none" w:sz="0" w:space="0" w:color="auto"/>
            <w:bottom w:val="none" w:sz="0" w:space="0" w:color="auto"/>
            <w:right w:val="none" w:sz="0" w:space="0" w:color="auto"/>
          </w:divBdr>
        </w:div>
        <w:div w:id="2011369170">
          <w:marLeft w:val="0"/>
          <w:marRight w:val="0"/>
          <w:marTop w:val="0"/>
          <w:marBottom w:val="0"/>
          <w:divBdr>
            <w:top w:val="none" w:sz="0" w:space="0" w:color="auto"/>
            <w:left w:val="none" w:sz="0" w:space="0" w:color="auto"/>
            <w:bottom w:val="none" w:sz="0" w:space="0" w:color="auto"/>
            <w:right w:val="none" w:sz="0" w:space="0" w:color="auto"/>
          </w:divBdr>
        </w:div>
        <w:div w:id="391387609">
          <w:marLeft w:val="0"/>
          <w:marRight w:val="0"/>
          <w:marTop w:val="0"/>
          <w:marBottom w:val="0"/>
          <w:divBdr>
            <w:top w:val="none" w:sz="0" w:space="0" w:color="auto"/>
            <w:left w:val="none" w:sz="0" w:space="0" w:color="auto"/>
            <w:bottom w:val="none" w:sz="0" w:space="0" w:color="auto"/>
            <w:right w:val="none" w:sz="0" w:space="0" w:color="auto"/>
          </w:divBdr>
        </w:div>
        <w:div w:id="938490853">
          <w:marLeft w:val="0"/>
          <w:marRight w:val="0"/>
          <w:marTop w:val="0"/>
          <w:marBottom w:val="0"/>
          <w:divBdr>
            <w:top w:val="none" w:sz="0" w:space="0" w:color="auto"/>
            <w:left w:val="none" w:sz="0" w:space="0" w:color="auto"/>
            <w:bottom w:val="none" w:sz="0" w:space="0" w:color="auto"/>
            <w:right w:val="none" w:sz="0" w:space="0" w:color="auto"/>
          </w:divBdr>
        </w:div>
        <w:div w:id="1553539153">
          <w:marLeft w:val="0"/>
          <w:marRight w:val="0"/>
          <w:marTop w:val="0"/>
          <w:marBottom w:val="0"/>
          <w:divBdr>
            <w:top w:val="none" w:sz="0" w:space="0" w:color="auto"/>
            <w:left w:val="none" w:sz="0" w:space="0" w:color="auto"/>
            <w:bottom w:val="none" w:sz="0" w:space="0" w:color="auto"/>
            <w:right w:val="none" w:sz="0" w:space="0" w:color="auto"/>
          </w:divBdr>
        </w:div>
        <w:div w:id="1409420909">
          <w:marLeft w:val="0"/>
          <w:marRight w:val="0"/>
          <w:marTop w:val="0"/>
          <w:marBottom w:val="0"/>
          <w:divBdr>
            <w:top w:val="none" w:sz="0" w:space="0" w:color="auto"/>
            <w:left w:val="none" w:sz="0" w:space="0" w:color="auto"/>
            <w:bottom w:val="none" w:sz="0" w:space="0" w:color="auto"/>
            <w:right w:val="none" w:sz="0" w:space="0" w:color="auto"/>
          </w:divBdr>
        </w:div>
        <w:div w:id="1918858306">
          <w:marLeft w:val="0"/>
          <w:marRight w:val="0"/>
          <w:marTop w:val="0"/>
          <w:marBottom w:val="0"/>
          <w:divBdr>
            <w:top w:val="none" w:sz="0" w:space="0" w:color="auto"/>
            <w:left w:val="none" w:sz="0" w:space="0" w:color="auto"/>
            <w:bottom w:val="none" w:sz="0" w:space="0" w:color="auto"/>
            <w:right w:val="none" w:sz="0" w:space="0" w:color="auto"/>
          </w:divBdr>
        </w:div>
        <w:div w:id="892501709">
          <w:marLeft w:val="0"/>
          <w:marRight w:val="0"/>
          <w:marTop w:val="0"/>
          <w:marBottom w:val="0"/>
          <w:divBdr>
            <w:top w:val="none" w:sz="0" w:space="0" w:color="auto"/>
            <w:left w:val="none" w:sz="0" w:space="0" w:color="auto"/>
            <w:bottom w:val="none" w:sz="0" w:space="0" w:color="auto"/>
            <w:right w:val="none" w:sz="0" w:space="0" w:color="auto"/>
          </w:divBdr>
        </w:div>
        <w:div w:id="661738584">
          <w:marLeft w:val="0"/>
          <w:marRight w:val="0"/>
          <w:marTop w:val="0"/>
          <w:marBottom w:val="0"/>
          <w:divBdr>
            <w:top w:val="none" w:sz="0" w:space="0" w:color="auto"/>
            <w:left w:val="none" w:sz="0" w:space="0" w:color="auto"/>
            <w:bottom w:val="none" w:sz="0" w:space="0" w:color="auto"/>
            <w:right w:val="none" w:sz="0" w:space="0" w:color="auto"/>
          </w:divBdr>
        </w:div>
        <w:div w:id="1719235372">
          <w:marLeft w:val="0"/>
          <w:marRight w:val="0"/>
          <w:marTop w:val="0"/>
          <w:marBottom w:val="0"/>
          <w:divBdr>
            <w:top w:val="none" w:sz="0" w:space="0" w:color="auto"/>
            <w:left w:val="none" w:sz="0" w:space="0" w:color="auto"/>
            <w:bottom w:val="none" w:sz="0" w:space="0" w:color="auto"/>
            <w:right w:val="none" w:sz="0" w:space="0" w:color="auto"/>
          </w:divBdr>
        </w:div>
        <w:div w:id="257061762">
          <w:marLeft w:val="0"/>
          <w:marRight w:val="0"/>
          <w:marTop w:val="0"/>
          <w:marBottom w:val="0"/>
          <w:divBdr>
            <w:top w:val="none" w:sz="0" w:space="0" w:color="auto"/>
            <w:left w:val="none" w:sz="0" w:space="0" w:color="auto"/>
            <w:bottom w:val="none" w:sz="0" w:space="0" w:color="auto"/>
            <w:right w:val="none" w:sz="0" w:space="0" w:color="auto"/>
          </w:divBdr>
        </w:div>
        <w:div w:id="2076199422">
          <w:marLeft w:val="0"/>
          <w:marRight w:val="0"/>
          <w:marTop w:val="0"/>
          <w:marBottom w:val="0"/>
          <w:divBdr>
            <w:top w:val="none" w:sz="0" w:space="0" w:color="auto"/>
            <w:left w:val="none" w:sz="0" w:space="0" w:color="auto"/>
            <w:bottom w:val="none" w:sz="0" w:space="0" w:color="auto"/>
            <w:right w:val="none" w:sz="0" w:space="0" w:color="auto"/>
          </w:divBdr>
        </w:div>
        <w:div w:id="573205101">
          <w:marLeft w:val="0"/>
          <w:marRight w:val="0"/>
          <w:marTop w:val="0"/>
          <w:marBottom w:val="0"/>
          <w:divBdr>
            <w:top w:val="none" w:sz="0" w:space="0" w:color="auto"/>
            <w:left w:val="none" w:sz="0" w:space="0" w:color="auto"/>
            <w:bottom w:val="none" w:sz="0" w:space="0" w:color="auto"/>
            <w:right w:val="none" w:sz="0" w:space="0" w:color="auto"/>
          </w:divBdr>
        </w:div>
        <w:div w:id="1891915270">
          <w:marLeft w:val="0"/>
          <w:marRight w:val="0"/>
          <w:marTop w:val="0"/>
          <w:marBottom w:val="0"/>
          <w:divBdr>
            <w:top w:val="none" w:sz="0" w:space="0" w:color="auto"/>
            <w:left w:val="none" w:sz="0" w:space="0" w:color="auto"/>
            <w:bottom w:val="none" w:sz="0" w:space="0" w:color="auto"/>
            <w:right w:val="none" w:sz="0" w:space="0" w:color="auto"/>
          </w:divBdr>
        </w:div>
        <w:div w:id="947158050">
          <w:marLeft w:val="0"/>
          <w:marRight w:val="0"/>
          <w:marTop w:val="0"/>
          <w:marBottom w:val="0"/>
          <w:divBdr>
            <w:top w:val="none" w:sz="0" w:space="0" w:color="auto"/>
            <w:left w:val="none" w:sz="0" w:space="0" w:color="auto"/>
            <w:bottom w:val="none" w:sz="0" w:space="0" w:color="auto"/>
            <w:right w:val="none" w:sz="0" w:space="0" w:color="auto"/>
          </w:divBdr>
        </w:div>
        <w:div w:id="1361469417">
          <w:marLeft w:val="0"/>
          <w:marRight w:val="0"/>
          <w:marTop w:val="0"/>
          <w:marBottom w:val="0"/>
          <w:divBdr>
            <w:top w:val="none" w:sz="0" w:space="0" w:color="auto"/>
            <w:left w:val="none" w:sz="0" w:space="0" w:color="auto"/>
            <w:bottom w:val="none" w:sz="0" w:space="0" w:color="auto"/>
            <w:right w:val="none" w:sz="0" w:space="0" w:color="auto"/>
          </w:divBdr>
        </w:div>
        <w:div w:id="438256359">
          <w:marLeft w:val="0"/>
          <w:marRight w:val="0"/>
          <w:marTop w:val="0"/>
          <w:marBottom w:val="0"/>
          <w:divBdr>
            <w:top w:val="none" w:sz="0" w:space="0" w:color="auto"/>
            <w:left w:val="none" w:sz="0" w:space="0" w:color="auto"/>
            <w:bottom w:val="none" w:sz="0" w:space="0" w:color="auto"/>
            <w:right w:val="none" w:sz="0" w:space="0" w:color="auto"/>
          </w:divBdr>
        </w:div>
        <w:div w:id="904223352">
          <w:marLeft w:val="0"/>
          <w:marRight w:val="0"/>
          <w:marTop w:val="0"/>
          <w:marBottom w:val="0"/>
          <w:divBdr>
            <w:top w:val="none" w:sz="0" w:space="0" w:color="auto"/>
            <w:left w:val="none" w:sz="0" w:space="0" w:color="auto"/>
            <w:bottom w:val="none" w:sz="0" w:space="0" w:color="auto"/>
            <w:right w:val="none" w:sz="0" w:space="0" w:color="auto"/>
          </w:divBdr>
        </w:div>
        <w:div w:id="1497109976">
          <w:marLeft w:val="0"/>
          <w:marRight w:val="0"/>
          <w:marTop w:val="0"/>
          <w:marBottom w:val="0"/>
          <w:divBdr>
            <w:top w:val="none" w:sz="0" w:space="0" w:color="auto"/>
            <w:left w:val="none" w:sz="0" w:space="0" w:color="auto"/>
            <w:bottom w:val="none" w:sz="0" w:space="0" w:color="auto"/>
            <w:right w:val="none" w:sz="0" w:space="0" w:color="auto"/>
          </w:divBdr>
        </w:div>
        <w:div w:id="371734508">
          <w:marLeft w:val="0"/>
          <w:marRight w:val="0"/>
          <w:marTop w:val="0"/>
          <w:marBottom w:val="0"/>
          <w:divBdr>
            <w:top w:val="none" w:sz="0" w:space="0" w:color="auto"/>
            <w:left w:val="none" w:sz="0" w:space="0" w:color="auto"/>
            <w:bottom w:val="none" w:sz="0" w:space="0" w:color="auto"/>
            <w:right w:val="none" w:sz="0" w:space="0" w:color="auto"/>
          </w:divBdr>
        </w:div>
        <w:div w:id="2083798391">
          <w:marLeft w:val="0"/>
          <w:marRight w:val="0"/>
          <w:marTop w:val="0"/>
          <w:marBottom w:val="0"/>
          <w:divBdr>
            <w:top w:val="none" w:sz="0" w:space="0" w:color="auto"/>
            <w:left w:val="none" w:sz="0" w:space="0" w:color="auto"/>
            <w:bottom w:val="none" w:sz="0" w:space="0" w:color="auto"/>
            <w:right w:val="none" w:sz="0" w:space="0" w:color="auto"/>
          </w:divBdr>
        </w:div>
        <w:div w:id="147483986">
          <w:marLeft w:val="0"/>
          <w:marRight w:val="0"/>
          <w:marTop w:val="0"/>
          <w:marBottom w:val="0"/>
          <w:divBdr>
            <w:top w:val="none" w:sz="0" w:space="0" w:color="auto"/>
            <w:left w:val="none" w:sz="0" w:space="0" w:color="auto"/>
            <w:bottom w:val="none" w:sz="0" w:space="0" w:color="auto"/>
            <w:right w:val="none" w:sz="0" w:space="0" w:color="auto"/>
          </w:divBdr>
        </w:div>
        <w:div w:id="353389772">
          <w:marLeft w:val="0"/>
          <w:marRight w:val="0"/>
          <w:marTop w:val="0"/>
          <w:marBottom w:val="0"/>
          <w:divBdr>
            <w:top w:val="none" w:sz="0" w:space="0" w:color="auto"/>
            <w:left w:val="none" w:sz="0" w:space="0" w:color="auto"/>
            <w:bottom w:val="none" w:sz="0" w:space="0" w:color="auto"/>
            <w:right w:val="none" w:sz="0" w:space="0" w:color="auto"/>
          </w:divBdr>
        </w:div>
        <w:div w:id="1156189124">
          <w:marLeft w:val="0"/>
          <w:marRight w:val="0"/>
          <w:marTop w:val="0"/>
          <w:marBottom w:val="0"/>
          <w:divBdr>
            <w:top w:val="none" w:sz="0" w:space="0" w:color="auto"/>
            <w:left w:val="none" w:sz="0" w:space="0" w:color="auto"/>
            <w:bottom w:val="none" w:sz="0" w:space="0" w:color="auto"/>
            <w:right w:val="none" w:sz="0" w:space="0" w:color="auto"/>
          </w:divBdr>
        </w:div>
        <w:div w:id="1505513695">
          <w:marLeft w:val="0"/>
          <w:marRight w:val="0"/>
          <w:marTop w:val="0"/>
          <w:marBottom w:val="0"/>
          <w:divBdr>
            <w:top w:val="none" w:sz="0" w:space="0" w:color="auto"/>
            <w:left w:val="none" w:sz="0" w:space="0" w:color="auto"/>
            <w:bottom w:val="none" w:sz="0" w:space="0" w:color="auto"/>
            <w:right w:val="none" w:sz="0" w:space="0" w:color="auto"/>
          </w:divBdr>
        </w:div>
        <w:div w:id="647511828">
          <w:marLeft w:val="0"/>
          <w:marRight w:val="0"/>
          <w:marTop w:val="0"/>
          <w:marBottom w:val="0"/>
          <w:divBdr>
            <w:top w:val="none" w:sz="0" w:space="0" w:color="auto"/>
            <w:left w:val="none" w:sz="0" w:space="0" w:color="auto"/>
            <w:bottom w:val="none" w:sz="0" w:space="0" w:color="auto"/>
            <w:right w:val="none" w:sz="0" w:space="0" w:color="auto"/>
          </w:divBdr>
        </w:div>
        <w:div w:id="218443037">
          <w:marLeft w:val="0"/>
          <w:marRight w:val="0"/>
          <w:marTop w:val="0"/>
          <w:marBottom w:val="0"/>
          <w:divBdr>
            <w:top w:val="none" w:sz="0" w:space="0" w:color="auto"/>
            <w:left w:val="none" w:sz="0" w:space="0" w:color="auto"/>
            <w:bottom w:val="none" w:sz="0" w:space="0" w:color="auto"/>
            <w:right w:val="none" w:sz="0" w:space="0" w:color="auto"/>
          </w:divBdr>
        </w:div>
        <w:div w:id="1028023729">
          <w:marLeft w:val="0"/>
          <w:marRight w:val="0"/>
          <w:marTop w:val="0"/>
          <w:marBottom w:val="0"/>
          <w:divBdr>
            <w:top w:val="none" w:sz="0" w:space="0" w:color="auto"/>
            <w:left w:val="none" w:sz="0" w:space="0" w:color="auto"/>
            <w:bottom w:val="none" w:sz="0" w:space="0" w:color="auto"/>
            <w:right w:val="none" w:sz="0" w:space="0" w:color="auto"/>
          </w:divBdr>
        </w:div>
        <w:div w:id="1549075622">
          <w:marLeft w:val="0"/>
          <w:marRight w:val="0"/>
          <w:marTop w:val="0"/>
          <w:marBottom w:val="0"/>
          <w:divBdr>
            <w:top w:val="none" w:sz="0" w:space="0" w:color="auto"/>
            <w:left w:val="none" w:sz="0" w:space="0" w:color="auto"/>
            <w:bottom w:val="none" w:sz="0" w:space="0" w:color="auto"/>
            <w:right w:val="none" w:sz="0" w:space="0" w:color="auto"/>
          </w:divBdr>
        </w:div>
        <w:div w:id="1809013533">
          <w:marLeft w:val="0"/>
          <w:marRight w:val="0"/>
          <w:marTop w:val="0"/>
          <w:marBottom w:val="0"/>
          <w:divBdr>
            <w:top w:val="none" w:sz="0" w:space="0" w:color="auto"/>
            <w:left w:val="none" w:sz="0" w:space="0" w:color="auto"/>
            <w:bottom w:val="none" w:sz="0" w:space="0" w:color="auto"/>
            <w:right w:val="none" w:sz="0" w:space="0" w:color="auto"/>
          </w:divBdr>
        </w:div>
        <w:div w:id="2061974864">
          <w:marLeft w:val="0"/>
          <w:marRight w:val="0"/>
          <w:marTop w:val="0"/>
          <w:marBottom w:val="0"/>
          <w:divBdr>
            <w:top w:val="none" w:sz="0" w:space="0" w:color="auto"/>
            <w:left w:val="none" w:sz="0" w:space="0" w:color="auto"/>
            <w:bottom w:val="none" w:sz="0" w:space="0" w:color="auto"/>
            <w:right w:val="none" w:sz="0" w:space="0" w:color="auto"/>
          </w:divBdr>
        </w:div>
        <w:div w:id="1015577336">
          <w:marLeft w:val="0"/>
          <w:marRight w:val="0"/>
          <w:marTop w:val="0"/>
          <w:marBottom w:val="0"/>
          <w:divBdr>
            <w:top w:val="none" w:sz="0" w:space="0" w:color="auto"/>
            <w:left w:val="none" w:sz="0" w:space="0" w:color="auto"/>
            <w:bottom w:val="none" w:sz="0" w:space="0" w:color="auto"/>
            <w:right w:val="none" w:sz="0" w:space="0" w:color="auto"/>
          </w:divBdr>
        </w:div>
        <w:div w:id="988555472">
          <w:marLeft w:val="0"/>
          <w:marRight w:val="0"/>
          <w:marTop w:val="0"/>
          <w:marBottom w:val="0"/>
          <w:divBdr>
            <w:top w:val="none" w:sz="0" w:space="0" w:color="auto"/>
            <w:left w:val="none" w:sz="0" w:space="0" w:color="auto"/>
            <w:bottom w:val="none" w:sz="0" w:space="0" w:color="auto"/>
            <w:right w:val="none" w:sz="0" w:space="0" w:color="auto"/>
          </w:divBdr>
        </w:div>
        <w:div w:id="1075083430">
          <w:marLeft w:val="0"/>
          <w:marRight w:val="0"/>
          <w:marTop w:val="0"/>
          <w:marBottom w:val="0"/>
          <w:divBdr>
            <w:top w:val="none" w:sz="0" w:space="0" w:color="auto"/>
            <w:left w:val="none" w:sz="0" w:space="0" w:color="auto"/>
            <w:bottom w:val="none" w:sz="0" w:space="0" w:color="auto"/>
            <w:right w:val="none" w:sz="0" w:space="0" w:color="auto"/>
          </w:divBdr>
        </w:div>
        <w:div w:id="679746854">
          <w:marLeft w:val="0"/>
          <w:marRight w:val="0"/>
          <w:marTop w:val="0"/>
          <w:marBottom w:val="0"/>
          <w:divBdr>
            <w:top w:val="none" w:sz="0" w:space="0" w:color="auto"/>
            <w:left w:val="none" w:sz="0" w:space="0" w:color="auto"/>
            <w:bottom w:val="none" w:sz="0" w:space="0" w:color="auto"/>
            <w:right w:val="none" w:sz="0" w:space="0" w:color="auto"/>
          </w:divBdr>
        </w:div>
        <w:div w:id="967930930">
          <w:marLeft w:val="0"/>
          <w:marRight w:val="0"/>
          <w:marTop w:val="0"/>
          <w:marBottom w:val="0"/>
          <w:divBdr>
            <w:top w:val="none" w:sz="0" w:space="0" w:color="auto"/>
            <w:left w:val="none" w:sz="0" w:space="0" w:color="auto"/>
            <w:bottom w:val="none" w:sz="0" w:space="0" w:color="auto"/>
            <w:right w:val="none" w:sz="0" w:space="0" w:color="auto"/>
          </w:divBdr>
        </w:div>
        <w:div w:id="1555577386">
          <w:marLeft w:val="0"/>
          <w:marRight w:val="0"/>
          <w:marTop w:val="0"/>
          <w:marBottom w:val="0"/>
          <w:divBdr>
            <w:top w:val="none" w:sz="0" w:space="0" w:color="auto"/>
            <w:left w:val="none" w:sz="0" w:space="0" w:color="auto"/>
            <w:bottom w:val="none" w:sz="0" w:space="0" w:color="auto"/>
            <w:right w:val="none" w:sz="0" w:space="0" w:color="auto"/>
          </w:divBdr>
        </w:div>
        <w:div w:id="1943608138">
          <w:marLeft w:val="0"/>
          <w:marRight w:val="0"/>
          <w:marTop w:val="0"/>
          <w:marBottom w:val="0"/>
          <w:divBdr>
            <w:top w:val="none" w:sz="0" w:space="0" w:color="auto"/>
            <w:left w:val="none" w:sz="0" w:space="0" w:color="auto"/>
            <w:bottom w:val="none" w:sz="0" w:space="0" w:color="auto"/>
            <w:right w:val="none" w:sz="0" w:space="0" w:color="auto"/>
          </w:divBdr>
        </w:div>
        <w:div w:id="2141682947">
          <w:marLeft w:val="0"/>
          <w:marRight w:val="0"/>
          <w:marTop w:val="0"/>
          <w:marBottom w:val="0"/>
          <w:divBdr>
            <w:top w:val="none" w:sz="0" w:space="0" w:color="auto"/>
            <w:left w:val="none" w:sz="0" w:space="0" w:color="auto"/>
            <w:bottom w:val="none" w:sz="0" w:space="0" w:color="auto"/>
            <w:right w:val="none" w:sz="0" w:space="0" w:color="auto"/>
          </w:divBdr>
        </w:div>
        <w:div w:id="145243830">
          <w:marLeft w:val="0"/>
          <w:marRight w:val="0"/>
          <w:marTop w:val="0"/>
          <w:marBottom w:val="0"/>
          <w:divBdr>
            <w:top w:val="none" w:sz="0" w:space="0" w:color="auto"/>
            <w:left w:val="none" w:sz="0" w:space="0" w:color="auto"/>
            <w:bottom w:val="none" w:sz="0" w:space="0" w:color="auto"/>
            <w:right w:val="none" w:sz="0" w:space="0" w:color="auto"/>
          </w:divBdr>
        </w:div>
        <w:div w:id="1468277505">
          <w:marLeft w:val="0"/>
          <w:marRight w:val="0"/>
          <w:marTop w:val="0"/>
          <w:marBottom w:val="0"/>
          <w:divBdr>
            <w:top w:val="none" w:sz="0" w:space="0" w:color="auto"/>
            <w:left w:val="none" w:sz="0" w:space="0" w:color="auto"/>
            <w:bottom w:val="none" w:sz="0" w:space="0" w:color="auto"/>
            <w:right w:val="none" w:sz="0" w:space="0" w:color="auto"/>
          </w:divBdr>
        </w:div>
        <w:div w:id="2107991128">
          <w:marLeft w:val="0"/>
          <w:marRight w:val="0"/>
          <w:marTop w:val="0"/>
          <w:marBottom w:val="0"/>
          <w:divBdr>
            <w:top w:val="none" w:sz="0" w:space="0" w:color="auto"/>
            <w:left w:val="none" w:sz="0" w:space="0" w:color="auto"/>
            <w:bottom w:val="none" w:sz="0" w:space="0" w:color="auto"/>
            <w:right w:val="none" w:sz="0" w:space="0" w:color="auto"/>
          </w:divBdr>
        </w:div>
        <w:div w:id="941719145">
          <w:marLeft w:val="0"/>
          <w:marRight w:val="0"/>
          <w:marTop w:val="0"/>
          <w:marBottom w:val="0"/>
          <w:divBdr>
            <w:top w:val="none" w:sz="0" w:space="0" w:color="auto"/>
            <w:left w:val="none" w:sz="0" w:space="0" w:color="auto"/>
            <w:bottom w:val="none" w:sz="0" w:space="0" w:color="auto"/>
            <w:right w:val="none" w:sz="0" w:space="0" w:color="auto"/>
          </w:divBdr>
        </w:div>
        <w:div w:id="665789225">
          <w:marLeft w:val="0"/>
          <w:marRight w:val="0"/>
          <w:marTop w:val="0"/>
          <w:marBottom w:val="0"/>
          <w:divBdr>
            <w:top w:val="none" w:sz="0" w:space="0" w:color="auto"/>
            <w:left w:val="none" w:sz="0" w:space="0" w:color="auto"/>
            <w:bottom w:val="none" w:sz="0" w:space="0" w:color="auto"/>
            <w:right w:val="none" w:sz="0" w:space="0" w:color="auto"/>
          </w:divBdr>
        </w:div>
        <w:div w:id="1974284496">
          <w:marLeft w:val="0"/>
          <w:marRight w:val="0"/>
          <w:marTop w:val="0"/>
          <w:marBottom w:val="0"/>
          <w:divBdr>
            <w:top w:val="none" w:sz="0" w:space="0" w:color="auto"/>
            <w:left w:val="none" w:sz="0" w:space="0" w:color="auto"/>
            <w:bottom w:val="none" w:sz="0" w:space="0" w:color="auto"/>
            <w:right w:val="none" w:sz="0" w:space="0" w:color="auto"/>
          </w:divBdr>
        </w:div>
        <w:div w:id="1006708318">
          <w:marLeft w:val="0"/>
          <w:marRight w:val="0"/>
          <w:marTop w:val="0"/>
          <w:marBottom w:val="0"/>
          <w:divBdr>
            <w:top w:val="none" w:sz="0" w:space="0" w:color="auto"/>
            <w:left w:val="none" w:sz="0" w:space="0" w:color="auto"/>
            <w:bottom w:val="none" w:sz="0" w:space="0" w:color="auto"/>
            <w:right w:val="none" w:sz="0" w:space="0" w:color="auto"/>
          </w:divBdr>
        </w:div>
        <w:div w:id="1887329393">
          <w:marLeft w:val="0"/>
          <w:marRight w:val="0"/>
          <w:marTop w:val="0"/>
          <w:marBottom w:val="0"/>
          <w:divBdr>
            <w:top w:val="none" w:sz="0" w:space="0" w:color="auto"/>
            <w:left w:val="none" w:sz="0" w:space="0" w:color="auto"/>
            <w:bottom w:val="none" w:sz="0" w:space="0" w:color="auto"/>
            <w:right w:val="none" w:sz="0" w:space="0" w:color="auto"/>
          </w:divBdr>
        </w:div>
        <w:div w:id="215439528">
          <w:marLeft w:val="0"/>
          <w:marRight w:val="0"/>
          <w:marTop w:val="0"/>
          <w:marBottom w:val="0"/>
          <w:divBdr>
            <w:top w:val="none" w:sz="0" w:space="0" w:color="auto"/>
            <w:left w:val="none" w:sz="0" w:space="0" w:color="auto"/>
            <w:bottom w:val="none" w:sz="0" w:space="0" w:color="auto"/>
            <w:right w:val="none" w:sz="0" w:space="0" w:color="auto"/>
          </w:divBdr>
        </w:div>
        <w:div w:id="1221138099">
          <w:marLeft w:val="0"/>
          <w:marRight w:val="0"/>
          <w:marTop w:val="0"/>
          <w:marBottom w:val="0"/>
          <w:divBdr>
            <w:top w:val="none" w:sz="0" w:space="0" w:color="auto"/>
            <w:left w:val="none" w:sz="0" w:space="0" w:color="auto"/>
            <w:bottom w:val="none" w:sz="0" w:space="0" w:color="auto"/>
            <w:right w:val="none" w:sz="0" w:space="0" w:color="auto"/>
          </w:divBdr>
        </w:div>
        <w:div w:id="1798717284">
          <w:marLeft w:val="0"/>
          <w:marRight w:val="0"/>
          <w:marTop w:val="0"/>
          <w:marBottom w:val="0"/>
          <w:divBdr>
            <w:top w:val="none" w:sz="0" w:space="0" w:color="auto"/>
            <w:left w:val="none" w:sz="0" w:space="0" w:color="auto"/>
            <w:bottom w:val="none" w:sz="0" w:space="0" w:color="auto"/>
            <w:right w:val="none" w:sz="0" w:space="0" w:color="auto"/>
          </w:divBdr>
        </w:div>
        <w:div w:id="1877304091">
          <w:marLeft w:val="0"/>
          <w:marRight w:val="0"/>
          <w:marTop w:val="0"/>
          <w:marBottom w:val="0"/>
          <w:divBdr>
            <w:top w:val="none" w:sz="0" w:space="0" w:color="auto"/>
            <w:left w:val="none" w:sz="0" w:space="0" w:color="auto"/>
            <w:bottom w:val="none" w:sz="0" w:space="0" w:color="auto"/>
            <w:right w:val="none" w:sz="0" w:space="0" w:color="auto"/>
          </w:divBdr>
        </w:div>
        <w:div w:id="546458668">
          <w:marLeft w:val="0"/>
          <w:marRight w:val="0"/>
          <w:marTop w:val="0"/>
          <w:marBottom w:val="0"/>
          <w:divBdr>
            <w:top w:val="none" w:sz="0" w:space="0" w:color="auto"/>
            <w:left w:val="none" w:sz="0" w:space="0" w:color="auto"/>
            <w:bottom w:val="none" w:sz="0" w:space="0" w:color="auto"/>
            <w:right w:val="none" w:sz="0" w:space="0" w:color="auto"/>
          </w:divBdr>
        </w:div>
        <w:div w:id="1074275936">
          <w:marLeft w:val="0"/>
          <w:marRight w:val="0"/>
          <w:marTop w:val="0"/>
          <w:marBottom w:val="0"/>
          <w:divBdr>
            <w:top w:val="none" w:sz="0" w:space="0" w:color="auto"/>
            <w:left w:val="none" w:sz="0" w:space="0" w:color="auto"/>
            <w:bottom w:val="none" w:sz="0" w:space="0" w:color="auto"/>
            <w:right w:val="none" w:sz="0" w:space="0" w:color="auto"/>
          </w:divBdr>
        </w:div>
        <w:div w:id="1152987913">
          <w:marLeft w:val="0"/>
          <w:marRight w:val="0"/>
          <w:marTop w:val="0"/>
          <w:marBottom w:val="0"/>
          <w:divBdr>
            <w:top w:val="none" w:sz="0" w:space="0" w:color="auto"/>
            <w:left w:val="none" w:sz="0" w:space="0" w:color="auto"/>
            <w:bottom w:val="none" w:sz="0" w:space="0" w:color="auto"/>
            <w:right w:val="none" w:sz="0" w:space="0" w:color="auto"/>
          </w:divBdr>
        </w:div>
        <w:div w:id="2019770973">
          <w:marLeft w:val="0"/>
          <w:marRight w:val="0"/>
          <w:marTop w:val="0"/>
          <w:marBottom w:val="0"/>
          <w:divBdr>
            <w:top w:val="none" w:sz="0" w:space="0" w:color="auto"/>
            <w:left w:val="none" w:sz="0" w:space="0" w:color="auto"/>
            <w:bottom w:val="none" w:sz="0" w:space="0" w:color="auto"/>
            <w:right w:val="none" w:sz="0" w:space="0" w:color="auto"/>
          </w:divBdr>
        </w:div>
        <w:div w:id="406264762">
          <w:marLeft w:val="0"/>
          <w:marRight w:val="0"/>
          <w:marTop w:val="0"/>
          <w:marBottom w:val="0"/>
          <w:divBdr>
            <w:top w:val="none" w:sz="0" w:space="0" w:color="auto"/>
            <w:left w:val="none" w:sz="0" w:space="0" w:color="auto"/>
            <w:bottom w:val="none" w:sz="0" w:space="0" w:color="auto"/>
            <w:right w:val="none" w:sz="0" w:space="0" w:color="auto"/>
          </w:divBdr>
        </w:div>
        <w:div w:id="893321689">
          <w:marLeft w:val="0"/>
          <w:marRight w:val="0"/>
          <w:marTop w:val="0"/>
          <w:marBottom w:val="0"/>
          <w:divBdr>
            <w:top w:val="none" w:sz="0" w:space="0" w:color="auto"/>
            <w:left w:val="none" w:sz="0" w:space="0" w:color="auto"/>
            <w:bottom w:val="none" w:sz="0" w:space="0" w:color="auto"/>
            <w:right w:val="none" w:sz="0" w:space="0" w:color="auto"/>
          </w:divBdr>
        </w:div>
        <w:div w:id="1949660226">
          <w:marLeft w:val="0"/>
          <w:marRight w:val="0"/>
          <w:marTop w:val="0"/>
          <w:marBottom w:val="0"/>
          <w:divBdr>
            <w:top w:val="none" w:sz="0" w:space="0" w:color="auto"/>
            <w:left w:val="none" w:sz="0" w:space="0" w:color="auto"/>
            <w:bottom w:val="none" w:sz="0" w:space="0" w:color="auto"/>
            <w:right w:val="none" w:sz="0" w:space="0" w:color="auto"/>
          </w:divBdr>
        </w:div>
        <w:div w:id="903755368">
          <w:marLeft w:val="0"/>
          <w:marRight w:val="0"/>
          <w:marTop w:val="0"/>
          <w:marBottom w:val="0"/>
          <w:divBdr>
            <w:top w:val="none" w:sz="0" w:space="0" w:color="auto"/>
            <w:left w:val="none" w:sz="0" w:space="0" w:color="auto"/>
            <w:bottom w:val="none" w:sz="0" w:space="0" w:color="auto"/>
            <w:right w:val="none" w:sz="0" w:space="0" w:color="auto"/>
          </w:divBdr>
        </w:div>
        <w:div w:id="1265377949">
          <w:marLeft w:val="0"/>
          <w:marRight w:val="0"/>
          <w:marTop w:val="0"/>
          <w:marBottom w:val="0"/>
          <w:divBdr>
            <w:top w:val="none" w:sz="0" w:space="0" w:color="auto"/>
            <w:left w:val="none" w:sz="0" w:space="0" w:color="auto"/>
            <w:bottom w:val="none" w:sz="0" w:space="0" w:color="auto"/>
            <w:right w:val="none" w:sz="0" w:space="0" w:color="auto"/>
          </w:divBdr>
        </w:div>
        <w:div w:id="25906451">
          <w:marLeft w:val="0"/>
          <w:marRight w:val="0"/>
          <w:marTop w:val="0"/>
          <w:marBottom w:val="0"/>
          <w:divBdr>
            <w:top w:val="none" w:sz="0" w:space="0" w:color="auto"/>
            <w:left w:val="none" w:sz="0" w:space="0" w:color="auto"/>
            <w:bottom w:val="none" w:sz="0" w:space="0" w:color="auto"/>
            <w:right w:val="none" w:sz="0" w:space="0" w:color="auto"/>
          </w:divBdr>
        </w:div>
        <w:div w:id="1827013278">
          <w:marLeft w:val="0"/>
          <w:marRight w:val="0"/>
          <w:marTop w:val="0"/>
          <w:marBottom w:val="0"/>
          <w:divBdr>
            <w:top w:val="none" w:sz="0" w:space="0" w:color="auto"/>
            <w:left w:val="none" w:sz="0" w:space="0" w:color="auto"/>
            <w:bottom w:val="none" w:sz="0" w:space="0" w:color="auto"/>
            <w:right w:val="none" w:sz="0" w:space="0" w:color="auto"/>
          </w:divBdr>
        </w:div>
        <w:div w:id="2096169544">
          <w:marLeft w:val="0"/>
          <w:marRight w:val="0"/>
          <w:marTop w:val="0"/>
          <w:marBottom w:val="0"/>
          <w:divBdr>
            <w:top w:val="none" w:sz="0" w:space="0" w:color="auto"/>
            <w:left w:val="none" w:sz="0" w:space="0" w:color="auto"/>
            <w:bottom w:val="none" w:sz="0" w:space="0" w:color="auto"/>
            <w:right w:val="none" w:sz="0" w:space="0" w:color="auto"/>
          </w:divBdr>
        </w:div>
        <w:div w:id="517962375">
          <w:marLeft w:val="0"/>
          <w:marRight w:val="0"/>
          <w:marTop w:val="0"/>
          <w:marBottom w:val="0"/>
          <w:divBdr>
            <w:top w:val="none" w:sz="0" w:space="0" w:color="auto"/>
            <w:left w:val="none" w:sz="0" w:space="0" w:color="auto"/>
            <w:bottom w:val="none" w:sz="0" w:space="0" w:color="auto"/>
            <w:right w:val="none" w:sz="0" w:space="0" w:color="auto"/>
          </w:divBdr>
        </w:div>
        <w:div w:id="767694915">
          <w:marLeft w:val="0"/>
          <w:marRight w:val="0"/>
          <w:marTop w:val="0"/>
          <w:marBottom w:val="0"/>
          <w:divBdr>
            <w:top w:val="none" w:sz="0" w:space="0" w:color="auto"/>
            <w:left w:val="none" w:sz="0" w:space="0" w:color="auto"/>
            <w:bottom w:val="none" w:sz="0" w:space="0" w:color="auto"/>
            <w:right w:val="none" w:sz="0" w:space="0" w:color="auto"/>
          </w:divBdr>
        </w:div>
        <w:div w:id="1082485663">
          <w:marLeft w:val="0"/>
          <w:marRight w:val="0"/>
          <w:marTop w:val="0"/>
          <w:marBottom w:val="0"/>
          <w:divBdr>
            <w:top w:val="none" w:sz="0" w:space="0" w:color="auto"/>
            <w:left w:val="none" w:sz="0" w:space="0" w:color="auto"/>
            <w:bottom w:val="none" w:sz="0" w:space="0" w:color="auto"/>
            <w:right w:val="none" w:sz="0" w:space="0" w:color="auto"/>
          </w:divBdr>
        </w:div>
        <w:div w:id="1645309748">
          <w:marLeft w:val="0"/>
          <w:marRight w:val="0"/>
          <w:marTop w:val="0"/>
          <w:marBottom w:val="0"/>
          <w:divBdr>
            <w:top w:val="none" w:sz="0" w:space="0" w:color="auto"/>
            <w:left w:val="none" w:sz="0" w:space="0" w:color="auto"/>
            <w:bottom w:val="none" w:sz="0" w:space="0" w:color="auto"/>
            <w:right w:val="none" w:sz="0" w:space="0" w:color="auto"/>
          </w:divBdr>
        </w:div>
        <w:div w:id="1363049223">
          <w:marLeft w:val="0"/>
          <w:marRight w:val="0"/>
          <w:marTop w:val="0"/>
          <w:marBottom w:val="0"/>
          <w:divBdr>
            <w:top w:val="none" w:sz="0" w:space="0" w:color="auto"/>
            <w:left w:val="none" w:sz="0" w:space="0" w:color="auto"/>
            <w:bottom w:val="none" w:sz="0" w:space="0" w:color="auto"/>
            <w:right w:val="none" w:sz="0" w:space="0" w:color="auto"/>
          </w:divBdr>
        </w:div>
        <w:div w:id="1775515767">
          <w:marLeft w:val="0"/>
          <w:marRight w:val="0"/>
          <w:marTop w:val="0"/>
          <w:marBottom w:val="0"/>
          <w:divBdr>
            <w:top w:val="none" w:sz="0" w:space="0" w:color="auto"/>
            <w:left w:val="none" w:sz="0" w:space="0" w:color="auto"/>
            <w:bottom w:val="none" w:sz="0" w:space="0" w:color="auto"/>
            <w:right w:val="none" w:sz="0" w:space="0" w:color="auto"/>
          </w:divBdr>
        </w:div>
        <w:div w:id="1293098223">
          <w:marLeft w:val="0"/>
          <w:marRight w:val="0"/>
          <w:marTop w:val="0"/>
          <w:marBottom w:val="0"/>
          <w:divBdr>
            <w:top w:val="none" w:sz="0" w:space="0" w:color="auto"/>
            <w:left w:val="none" w:sz="0" w:space="0" w:color="auto"/>
            <w:bottom w:val="none" w:sz="0" w:space="0" w:color="auto"/>
            <w:right w:val="none" w:sz="0" w:space="0" w:color="auto"/>
          </w:divBdr>
        </w:div>
        <w:div w:id="260843781">
          <w:marLeft w:val="0"/>
          <w:marRight w:val="0"/>
          <w:marTop w:val="0"/>
          <w:marBottom w:val="0"/>
          <w:divBdr>
            <w:top w:val="none" w:sz="0" w:space="0" w:color="auto"/>
            <w:left w:val="none" w:sz="0" w:space="0" w:color="auto"/>
            <w:bottom w:val="none" w:sz="0" w:space="0" w:color="auto"/>
            <w:right w:val="none" w:sz="0" w:space="0" w:color="auto"/>
          </w:divBdr>
        </w:div>
        <w:div w:id="984745566">
          <w:marLeft w:val="0"/>
          <w:marRight w:val="0"/>
          <w:marTop w:val="0"/>
          <w:marBottom w:val="0"/>
          <w:divBdr>
            <w:top w:val="none" w:sz="0" w:space="0" w:color="auto"/>
            <w:left w:val="none" w:sz="0" w:space="0" w:color="auto"/>
            <w:bottom w:val="none" w:sz="0" w:space="0" w:color="auto"/>
            <w:right w:val="none" w:sz="0" w:space="0" w:color="auto"/>
          </w:divBdr>
        </w:div>
        <w:div w:id="1241065656">
          <w:marLeft w:val="0"/>
          <w:marRight w:val="0"/>
          <w:marTop w:val="0"/>
          <w:marBottom w:val="0"/>
          <w:divBdr>
            <w:top w:val="none" w:sz="0" w:space="0" w:color="auto"/>
            <w:left w:val="none" w:sz="0" w:space="0" w:color="auto"/>
            <w:bottom w:val="none" w:sz="0" w:space="0" w:color="auto"/>
            <w:right w:val="none" w:sz="0" w:space="0" w:color="auto"/>
          </w:divBdr>
        </w:div>
        <w:div w:id="593634085">
          <w:marLeft w:val="0"/>
          <w:marRight w:val="0"/>
          <w:marTop w:val="0"/>
          <w:marBottom w:val="0"/>
          <w:divBdr>
            <w:top w:val="none" w:sz="0" w:space="0" w:color="auto"/>
            <w:left w:val="none" w:sz="0" w:space="0" w:color="auto"/>
            <w:bottom w:val="none" w:sz="0" w:space="0" w:color="auto"/>
            <w:right w:val="none" w:sz="0" w:space="0" w:color="auto"/>
          </w:divBdr>
        </w:div>
        <w:div w:id="1390179888">
          <w:marLeft w:val="0"/>
          <w:marRight w:val="0"/>
          <w:marTop w:val="0"/>
          <w:marBottom w:val="0"/>
          <w:divBdr>
            <w:top w:val="none" w:sz="0" w:space="0" w:color="auto"/>
            <w:left w:val="none" w:sz="0" w:space="0" w:color="auto"/>
            <w:bottom w:val="none" w:sz="0" w:space="0" w:color="auto"/>
            <w:right w:val="none" w:sz="0" w:space="0" w:color="auto"/>
          </w:divBdr>
        </w:div>
        <w:div w:id="1042680231">
          <w:marLeft w:val="0"/>
          <w:marRight w:val="0"/>
          <w:marTop w:val="0"/>
          <w:marBottom w:val="0"/>
          <w:divBdr>
            <w:top w:val="none" w:sz="0" w:space="0" w:color="auto"/>
            <w:left w:val="none" w:sz="0" w:space="0" w:color="auto"/>
            <w:bottom w:val="none" w:sz="0" w:space="0" w:color="auto"/>
            <w:right w:val="none" w:sz="0" w:space="0" w:color="auto"/>
          </w:divBdr>
        </w:div>
        <w:div w:id="1619485031">
          <w:marLeft w:val="0"/>
          <w:marRight w:val="0"/>
          <w:marTop w:val="0"/>
          <w:marBottom w:val="0"/>
          <w:divBdr>
            <w:top w:val="none" w:sz="0" w:space="0" w:color="auto"/>
            <w:left w:val="none" w:sz="0" w:space="0" w:color="auto"/>
            <w:bottom w:val="none" w:sz="0" w:space="0" w:color="auto"/>
            <w:right w:val="none" w:sz="0" w:space="0" w:color="auto"/>
          </w:divBdr>
        </w:div>
        <w:div w:id="1515606775">
          <w:marLeft w:val="0"/>
          <w:marRight w:val="0"/>
          <w:marTop w:val="0"/>
          <w:marBottom w:val="0"/>
          <w:divBdr>
            <w:top w:val="none" w:sz="0" w:space="0" w:color="auto"/>
            <w:left w:val="none" w:sz="0" w:space="0" w:color="auto"/>
            <w:bottom w:val="none" w:sz="0" w:space="0" w:color="auto"/>
            <w:right w:val="none" w:sz="0" w:space="0" w:color="auto"/>
          </w:divBdr>
        </w:div>
        <w:div w:id="1996370222">
          <w:marLeft w:val="0"/>
          <w:marRight w:val="0"/>
          <w:marTop w:val="0"/>
          <w:marBottom w:val="0"/>
          <w:divBdr>
            <w:top w:val="none" w:sz="0" w:space="0" w:color="auto"/>
            <w:left w:val="none" w:sz="0" w:space="0" w:color="auto"/>
            <w:bottom w:val="none" w:sz="0" w:space="0" w:color="auto"/>
            <w:right w:val="none" w:sz="0" w:space="0" w:color="auto"/>
          </w:divBdr>
        </w:div>
        <w:div w:id="1463965156">
          <w:marLeft w:val="0"/>
          <w:marRight w:val="0"/>
          <w:marTop w:val="0"/>
          <w:marBottom w:val="0"/>
          <w:divBdr>
            <w:top w:val="none" w:sz="0" w:space="0" w:color="auto"/>
            <w:left w:val="none" w:sz="0" w:space="0" w:color="auto"/>
            <w:bottom w:val="none" w:sz="0" w:space="0" w:color="auto"/>
            <w:right w:val="none" w:sz="0" w:space="0" w:color="auto"/>
          </w:divBdr>
        </w:div>
        <w:div w:id="922643266">
          <w:marLeft w:val="0"/>
          <w:marRight w:val="0"/>
          <w:marTop w:val="0"/>
          <w:marBottom w:val="0"/>
          <w:divBdr>
            <w:top w:val="none" w:sz="0" w:space="0" w:color="auto"/>
            <w:left w:val="none" w:sz="0" w:space="0" w:color="auto"/>
            <w:bottom w:val="none" w:sz="0" w:space="0" w:color="auto"/>
            <w:right w:val="none" w:sz="0" w:space="0" w:color="auto"/>
          </w:divBdr>
        </w:div>
        <w:div w:id="1806266391">
          <w:marLeft w:val="0"/>
          <w:marRight w:val="0"/>
          <w:marTop w:val="0"/>
          <w:marBottom w:val="0"/>
          <w:divBdr>
            <w:top w:val="none" w:sz="0" w:space="0" w:color="auto"/>
            <w:left w:val="none" w:sz="0" w:space="0" w:color="auto"/>
            <w:bottom w:val="none" w:sz="0" w:space="0" w:color="auto"/>
            <w:right w:val="none" w:sz="0" w:space="0" w:color="auto"/>
          </w:divBdr>
        </w:div>
        <w:div w:id="1082216790">
          <w:marLeft w:val="0"/>
          <w:marRight w:val="0"/>
          <w:marTop w:val="0"/>
          <w:marBottom w:val="0"/>
          <w:divBdr>
            <w:top w:val="none" w:sz="0" w:space="0" w:color="auto"/>
            <w:left w:val="none" w:sz="0" w:space="0" w:color="auto"/>
            <w:bottom w:val="none" w:sz="0" w:space="0" w:color="auto"/>
            <w:right w:val="none" w:sz="0" w:space="0" w:color="auto"/>
          </w:divBdr>
        </w:div>
        <w:div w:id="1893493042">
          <w:marLeft w:val="0"/>
          <w:marRight w:val="0"/>
          <w:marTop w:val="0"/>
          <w:marBottom w:val="0"/>
          <w:divBdr>
            <w:top w:val="none" w:sz="0" w:space="0" w:color="auto"/>
            <w:left w:val="none" w:sz="0" w:space="0" w:color="auto"/>
            <w:bottom w:val="none" w:sz="0" w:space="0" w:color="auto"/>
            <w:right w:val="none" w:sz="0" w:space="0" w:color="auto"/>
          </w:divBdr>
        </w:div>
        <w:div w:id="1188450048">
          <w:marLeft w:val="0"/>
          <w:marRight w:val="0"/>
          <w:marTop w:val="0"/>
          <w:marBottom w:val="0"/>
          <w:divBdr>
            <w:top w:val="none" w:sz="0" w:space="0" w:color="auto"/>
            <w:left w:val="none" w:sz="0" w:space="0" w:color="auto"/>
            <w:bottom w:val="none" w:sz="0" w:space="0" w:color="auto"/>
            <w:right w:val="none" w:sz="0" w:space="0" w:color="auto"/>
          </w:divBdr>
        </w:div>
        <w:div w:id="1626304699">
          <w:marLeft w:val="0"/>
          <w:marRight w:val="0"/>
          <w:marTop w:val="0"/>
          <w:marBottom w:val="0"/>
          <w:divBdr>
            <w:top w:val="none" w:sz="0" w:space="0" w:color="auto"/>
            <w:left w:val="none" w:sz="0" w:space="0" w:color="auto"/>
            <w:bottom w:val="none" w:sz="0" w:space="0" w:color="auto"/>
            <w:right w:val="none" w:sz="0" w:space="0" w:color="auto"/>
          </w:divBdr>
        </w:div>
        <w:div w:id="1836993802">
          <w:marLeft w:val="0"/>
          <w:marRight w:val="0"/>
          <w:marTop w:val="0"/>
          <w:marBottom w:val="0"/>
          <w:divBdr>
            <w:top w:val="none" w:sz="0" w:space="0" w:color="auto"/>
            <w:left w:val="none" w:sz="0" w:space="0" w:color="auto"/>
            <w:bottom w:val="none" w:sz="0" w:space="0" w:color="auto"/>
            <w:right w:val="none" w:sz="0" w:space="0" w:color="auto"/>
          </w:divBdr>
        </w:div>
        <w:div w:id="211308800">
          <w:marLeft w:val="0"/>
          <w:marRight w:val="0"/>
          <w:marTop w:val="0"/>
          <w:marBottom w:val="0"/>
          <w:divBdr>
            <w:top w:val="none" w:sz="0" w:space="0" w:color="auto"/>
            <w:left w:val="none" w:sz="0" w:space="0" w:color="auto"/>
            <w:bottom w:val="none" w:sz="0" w:space="0" w:color="auto"/>
            <w:right w:val="none" w:sz="0" w:space="0" w:color="auto"/>
          </w:divBdr>
        </w:div>
        <w:div w:id="425729754">
          <w:marLeft w:val="0"/>
          <w:marRight w:val="0"/>
          <w:marTop w:val="0"/>
          <w:marBottom w:val="0"/>
          <w:divBdr>
            <w:top w:val="none" w:sz="0" w:space="0" w:color="auto"/>
            <w:left w:val="none" w:sz="0" w:space="0" w:color="auto"/>
            <w:bottom w:val="none" w:sz="0" w:space="0" w:color="auto"/>
            <w:right w:val="none" w:sz="0" w:space="0" w:color="auto"/>
          </w:divBdr>
        </w:div>
        <w:div w:id="766191059">
          <w:marLeft w:val="0"/>
          <w:marRight w:val="0"/>
          <w:marTop w:val="0"/>
          <w:marBottom w:val="0"/>
          <w:divBdr>
            <w:top w:val="none" w:sz="0" w:space="0" w:color="auto"/>
            <w:left w:val="none" w:sz="0" w:space="0" w:color="auto"/>
            <w:bottom w:val="none" w:sz="0" w:space="0" w:color="auto"/>
            <w:right w:val="none" w:sz="0" w:space="0" w:color="auto"/>
          </w:divBdr>
        </w:div>
        <w:div w:id="752703136">
          <w:marLeft w:val="0"/>
          <w:marRight w:val="0"/>
          <w:marTop w:val="0"/>
          <w:marBottom w:val="0"/>
          <w:divBdr>
            <w:top w:val="none" w:sz="0" w:space="0" w:color="auto"/>
            <w:left w:val="none" w:sz="0" w:space="0" w:color="auto"/>
            <w:bottom w:val="none" w:sz="0" w:space="0" w:color="auto"/>
            <w:right w:val="none" w:sz="0" w:space="0" w:color="auto"/>
          </w:divBdr>
        </w:div>
        <w:div w:id="1324503445">
          <w:marLeft w:val="0"/>
          <w:marRight w:val="0"/>
          <w:marTop w:val="0"/>
          <w:marBottom w:val="0"/>
          <w:divBdr>
            <w:top w:val="none" w:sz="0" w:space="0" w:color="auto"/>
            <w:left w:val="none" w:sz="0" w:space="0" w:color="auto"/>
            <w:bottom w:val="none" w:sz="0" w:space="0" w:color="auto"/>
            <w:right w:val="none" w:sz="0" w:space="0" w:color="auto"/>
          </w:divBdr>
        </w:div>
        <w:div w:id="1918592364">
          <w:marLeft w:val="0"/>
          <w:marRight w:val="0"/>
          <w:marTop w:val="0"/>
          <w:marBottom w:val="0"/>
          <w:divBdr>
            <w:top w:val="none" w:sz="0" w:space="0" w:color="auto"/>
            <w:left w:val="none" w:sz="0" w:space="0" w:color="auto"/>
            <w:bottom w:val="none" w:sz="0" w:space="0" w:color="auto"/>
            <w:right w:val="none" w:sz="0" w:space="0" w:color="auto"/>
          </w:divBdr>
        </w:div>
        <w:div w:id="3868496">
          <w:marLeft w:val="0"/>
          <w:marRight w:val="0"/>
          <w:marTop w:val="0"/>
          <w:marBottom w:val="0"/>
          <w:divBdr>
            <w:top w:val="none" w:sz="0" w:space="0" w:color="auto"/>
            <w:left w:val="none" w:sz="0" w:space="0" w:color="auto"/>
            <w:bottom w:val="none" w:sz="0" w:space="0" w:color="auto"/>
            <w:right w:val="none" w:sz="0" w:space="0" w:color="auto"/>
          </w:divBdr>
        </w:div>
        <w:div w:id="2135322369">
          <w:marLeft w:val="0"/>
          <w:marRight w:val="0"/>
          <w:marTop w:val="0"/>
          <w:marBottom w:val="0"/>
          <w:divBdr>
            <w:top w:val="none" w:sz="0" w:space="0" w:color="auto"/>
            <w:left w:val="none" w:sz="0" w:space="0" w:color="auto"/>
            <w:bottom w:val="none" w:sz="0" w:space="0" w:color="auto"/>
            <w:right w:val="none" w:sz="0" w:space="0" w:color="auto"/>
          </w:divBdr>
        </w:div>
        <w:div w:id="733703700">
          <w:marLeft w:val="0"/>
          <w:marRight w:val="0"/>
          <w:marTop w:val="0"/>
          <w:marBottom w:val="0"/>
          <w:divBdr>
            <w:top w:val="none" w:sz="0" w:space="0" w:color="auto"/>
            <w:left w:val="none" w:sz="0" w:space="0" w:color="auto"/>
            <w:bottom w:val="none" w:sz="0" w:space="0" w:color="auto"/>
            <w:right w:val="none" w:sz="0" w:space="0" w:color="auto"/>
          </w:divBdr>
        </w:div>
        <w:div w:id="481778740">
          <w:marLeft w:val="0"/>
          <w:marRight w:val="0"/>
          <w:marTop w:val="0"/>
          <w:marBottom w:val="0"/>
          <w:divBdr>
            <w:top w:val="none" w:sz="0" w:space="0" w:color="auto"/>
            <w:left w:val="none" w:sz="0" w:space="0" w:color="auto"/>
            <w:bottom w:val="none" w:sz="0" w:space="0" w:color="auto"/>
            <w:right w:val="none" w:sz="0" w:space="0" w:color="auto"/>
          </w:divBdr>
        </w:div>
        <w:div w:id="1277447782">
          <w:marLeft w:val="0"/>
          <w:marRight w:val="0"/>
          <w:marTop w:val="0"/>
          <w:marBottom w:val="0"/>
          <w:divBdr>
            <w:top w:val="none" w:sz="0" w:space="0" w:color="auto"/>
            <w:left w:val="none" w:sz="0" w:space="0" w:color="auto"/>
            <w:bottom w:val="none" w:sz="0" w:space="0" w:color="auto"/>
            <w:right w:val="none" w:sz="0" w:space="0" w:color="auto"/>
          </w:divBdr>
        </w:div>
        <w:div w:id="1347558486">
          <w:marLeft w:val="0"/>
          <w:marRight w:val="0"/>
          <w:marTop w:val="0"/>
          <w:marBottom w:val="0"/>
          <w:divBdr>
            <w:top w:val="none" w:sz="0" w:space="0" w:color="auto"/>
            <w:left w:val="none" w:sz="0" w:space="0" w:color="auto"/>
            <w:bottom w:val="none" w:sz="0" w:space="0" w:color="auto"/>
            <w:right w:val="none" w:sz="0" w:space="0" w:color="auto"/>
          </w:divBdr>
        </w:div>
        <w:div w:id="693774227">
          <w:marLeft w:val="0"/>
          <w:marRight w:val="0"/>
          <w:marTop w:val="0"/>
          <w:marBottom w:val="0"/>
          <w:divBdr>
            <w:top w:val="none" w:sz="0" w:space="0" w:color="auto"/>
            <w:left w:val="none" w:sz="0" w:space="0" w:color="auto"/>
            <w:bottom w:val="none" w:sz="0" w:space="0" w:color="auto"/>
            <w:right w:val="none" w:sz="0" w:space="0" w:color="auto"/>
          </w:divBdr>
        </w:div>
        <w:div w:id="1476947754">
          <w:marLeft w:val="0"/>
          <w:marRight w:val="0"/>
          <w:marTop w:val="0"/>
          <w:marBottom w:val="0"/>
          <w:divBdr>
            <w:top w:val="none" w:sz="0" w:space="0" w:color="auto"/>
            <w:left w:val="none" w:sz="0" w:space="0" w:color="auto"/>
            <w:bottom w:val="none" w:sz="0" w:space="0" w:color="auto"/>
            <w:right w:val="none" w:sz="0" w:space="0" w:color="auto"/>
          </w:divBdr>
        </w:div>
        <w:div w:id="1050618001">
          <w:marLeft w:val="0"/>
          <w:marRight w:val="0"/>
          <w:marTop w:val="0"/>
          <w:marBottom w:val="0"/>
          <w:divBdr>
            <w:top w:val="none" w:sz="0" w:space="0" w:color="auto"/>
            <w:left w:val="none" w:sz="0" w:space="0" w:color="auto"/>
            <w:bottom w:val="none" w:sz="0" w:space="0" w:color="auto"/>
            <w:right w:val="none" w:sz="0" w:space="0" w:color="auto"/>
          </w:divBdr>
        </w:div>
        <w:div w:id="1608728920">
          <w:marLeft w:val="0"/>
          <w:marRight w:val="0"/>
          <w:marTop w:val="0"/>
          <w:marBottom w:val="0"/>
          <w:divBdr>
            <w:top w:val="none" w:sz="0" w:space="0" w:color="auto"/>
            <w:left w:val="none" w:sz="0" w:space="0" w:color="auto"/>
            <w:bottom w:val="none" w:sz="0" w:space="0" w:color="auto"/>
            <w:right w:val="none" w:sz="0" w:space="0" w:color="auto"/>
          </w:divBdr>
        </w:div>
        <w:div w:id="1986735723">
          <w:marLeft w:val="0"/>
          <w:marRight w:val="0"/>
          <w:marTop w:val="0"/>
          <w:marBottom w:val="0"/>
          <w:divBdr>
            <w:top w:val="none" w:sz="0" w:space="0" w:color="auto"/>
            <w:left w:val="none" w:sz="0" w:space="0" w:color="auto"/>
            <w:bottom w:val="none" w:sz="0" w:space="0" w:color="auto"/>
            <w:right w:val="none" w:sz="0" w:space="0" w:color="auto"/>
          </w:divBdr>
        </w:div>
        <w:div w:id="1487477378">
          <w:marLeft w:val="0"/>
          <w:marRight w:val="0"/>
          <w:marTop w:val="0"/>
          <w:marBottom w:val="0"/>
          <w:divBdr>
            <w:top w:val="none" w:sz="0" w:space="0" w:color="auto"/>
            <w:left w:val="none" w:sz="0" w:space="0" w:color="auto"/>
            <w:bottom w:val="none" w:sz="0" w:space="0" w:color="auto"/>
            <w:right w:val="none" w:sz="0" w:space="0" w:color="auto"/>
          </w:divBdr>
        </w:div>
        <w:div w:id="2136366512">
          <w:marLeft w:val="0"/>
          <w:marRight w:val="0"/>
          <w:marTop w:val="0"/>
          <w:marBottom w:val="0"/>
          <w:divBdr>
            <w:top w:val="none" w:sz="0" w:space="0" w:color="auto"/>
            <w:left w:val="none" w:sz="0" w:space="0" w:color="auto"/>
            <w:bottom w:val="none" w:sz="0" w:space="0" w:color="auto"/>
            <w:right w:val="none" w:sz="0" w:space="0" w:color="auto"/>
          </w:divBdr>
        </w:div>
        <w:div w:id="1429472334">
          <w:marLeft w:val="0"/>
          <w:marRight w:val="0"/>
          <w:marTop w:val="0"/>
          <w:marBottom w:val="0"/>
          <w:divBdr>
            <w:top w:val="none" w:sz="0" w:space="0" w:color="auto"/>
            <w:left w:val="none" w:sz="0" w:space="0" w:color="auto"/>
            <w:bottom w:val="none" w:sz="0" w:space="0" w:color="auto"/>
            <w:right w:val="none" w:sz="0" w:space="0" w:color="auto"/>
          </w:divBdr>
        </w:div>
        <w:div w:id="993071724">
          <w:marLeft w:val="0"/>
          <w:marRight w:val="0"/>
          <w:marTop w:val="0"/>
          <w:marBottom w:val="0"/>
          <w:divBdr>
            <w:top w:val="none" w:sz="0" w:space="0" w:color="auto"/>
            <w:left w:val="none" w:sz="0" w:space="0" w:color="auto"/>
            <w:bottom w:val="none" w:sz="0" w:space="0" w:color="auto"/>
            <w:right w:val="none" w:sz="0" w:space="0" w:color="auto"/>
          </w:divBdr>
        </w:div>
        <w:div w:id="1025784944">
          <w:marLeft w:val="0"/>
          <w:marRight w:val="0"/>
          <w:marTop w:val="0"/>
          <w:marBottom w:val="0"/>
          <w:divBdr>
            <w:top w:val="none" w:sz="0" w:space="0" w:color="auto"/>
            <w:left w:val="none" w:sz="0" w:space="0" w:color="auto"/>
            <w:bottom w:val="none" w:sz="0" w:space="0" w:color="auto"/>
            <w:right w:val="none" w:sz="0" w:space="0" w:color="auto"/>
          </w:divBdr>
        </w:div>
        <w:div w:id="972295702">
          <w:marLeft w:val="0"/>
          <w:marRight w:val="0"/>
          <w:marTop w:val="0"/>
          <w:marBottom w:val="0"/>
          <w:divBdr>
            <w:top w:val="none" w:sz="0" w:space="0" w:color="auto"/>
            <w:left w:val="none" w:sz="0" w:space="0" w:color="auto"/>
            <w:bottom w:val="none" w:sz="0" w:space="0" w:color="auto"/>
            <w:right w:val="none" w:sz="0" w:space="0" w:color="auto"/>
          </w:divBdr>
        </w:div>
        <w:div w:id="1996643092">
          <w:marLeft w:val="0"/>
          <w:marRight w:val="0"/>
          <w:marTop w:val="0"/>
          <w:marBottom w:val="0"/>
          <w:divBdr>
            <w:top w:val="none" w:sz="0" w:space="0" w:color="auto"/>
            <w:left w:val="none" w:sz="0" w:space="0" w:color="auto"/>
            <w:bottom w:val="none" w:sz="0" w:space="0" w:color="auto"/>
            <w:right w:val="none" w:sz="0" w:space="0" w:color="auto"/>
          </w:divBdr>
        </w:div>
        <w:div w:id="849292770">
          <w:marLeft w:val="0"/>
          <w:marRight w:val="0"/>
          <w:marTop w:val="0"/>
          <w:marBottom w:val="0"/>
          <w:divBdr>
            <w:top w:val="none" w:sz="0" w:space="0" w:color="auto"/>
            <w:left w:val="none" w:sz="0" w:space="0" w:color="auto"/>
            <w:bottom w:val="none" w:sz="0" w:space="0" w:color="auto"/>
            <w:right w:val="none" w:sz="0" w:space="0" w:color="auto"/>
          </w:divBdr>
        </w:div>
        <w:div w:id="1599605856">
          <w:marLeft w:val="0"/>
          <w:marRight w:val="0"/>
          <w:marTop w:val="0"/>
          <w:marBottom w:val="0"/>
          <w:divBdr>
            <w:top w:val="none" w:sz="0" w:space="0" w:color="auto"/>
            <w:left w:val="none" w:sz="0" w:space="0" w:color="auto"/>
            <w:bottom w:val="none" w:sz="0" w:space="0" w:color="auto"/>
            <w:right w:val="none" w:sz="0" w:space="0" w:color="auto"/>
          </w:divBdr>
        </w:div>
        <w:div w:id="1425804952">
          <w:marLeft w:val="0"/>
          <w:marRight w:val="0"/>
          <w:marTop w:val="0"/>
          <w:marBottom w:val="0"/>
          <w:divBdr>
            <w:top w:val="none" w:sz="0" w:space="0" w:color="auto"/>
            <w:left w:val="none" w:sz="0" w:space="0" w:color="auto"/>
            <w:bottom w:val="none" w:sz="0" w:space="0" w:color="auto"/>
            <w:right w:val="none" w:sz="0" w:space="0" w:color="auto"/>
          </w:divBdr>
        </w:div>
        <w:div w:id="1707220782">
          <w:marLeft w:val="0"/>
          <w:marRight w:val="0"/>
          <w:marTop w:val="0"/>
          <w:marBottom w:val="0"/>
          <w:divBdr>
            <w:top w:val="none" w:sz="0" w:space="0" w:color="auto"/>
            <w:left w:val="none" w:sz="0" w:space="0" w:color="auto"/>
            <w:bottom w:val="none" w:sz="0" w:space="0" w:color="auto"/>
            <w:right w:val="none" w:sz="0" w:space="0" w:color="auto"/>
          </w:divBdr>
        </w:div>
        <w:div w:id="763494986">
          <w:marLeft w:val="0"/>
          <w:marRight w:val="0"/>
          <w:marTop w:val="0"/>
          <w:marBottom w:val="0"/>
          <w:divBdr>
            <w:top w:val="none" w:sz="0" w:space="0" w:color="auto"/>
            <w:left w:val="none" w:sz="0" w:space="0" w:color="auto"/>
            <w:bottom w:val="none" w:sz="0" w:space="0" w:color="auto"/>
            <w:right w:val="none" w:sz="0" w:space="0" w:color="auto"/>
          </w:divBdr>
        </w:div>
        <w:div w:id="1745176838">
          <w:marLeft w:val="0"/>
          <w:marRight w:val="0"/>
          <w:marTop w:val="0"/>
          <w:marBottom w:val="0"/>
          <w:divBdr>
            <w:top w:val="none" w:sz="0" w:space="0" w:color="auto"/>
            <w:left w:val="none" w:sz="0" w:space="0" w:color="auto"/>
            <w:bottom w:val="none" w:sz="0" w:space="0" w:color="auto"/>
            <w:right w:val="none" w:sz="0" w:space="0" w:color="auto"/>
          </w:divBdr>
        </w:div>
        <w:div w:id="164708633">
          <w:marLeft w:val="0"/>
          <w:marRight w:val="0"/>
          <w:marTop w:val="0"/>
          <w:marBottom w:val="0"/>
          <w:divBdr>
            <w:top w:val="none" w:sz="0" w:space="0" w:color="auto"/>
            <w:left w:val="none" w:sz="0" w:space="0" w:color="auto"/>
            <w:bottom w:val="none" w:sz="0" w:space="0" w:color="auto"/>
            <w:right w:val="none" w:sz="0" w:space="0" w:color="auto"/>
          </w:divBdr>
        </w:div>
        <w:div w:id="1737316015">
          <w:marLeft w:val="0"/>
          <w:marRight w:val="0"/>
          <w:marTop w:val="0"/>
          <w:marBottom w:val="0"/>
          <w:divBdr>
            <w:top w:val="none" w:sz="0" w:space="0" w:color="auto"/>
            <w:left w:val="none" w:sz="0" w:space="0" w:color="auto"/>
            <w:bottom w:val="none" w:sz="0" w:space="0" w:color="auto"/>
            <w:right w:val="none" w:sz="0" w:space="0" w:color="auto"/>
          </w:divBdr>
        </w:div>
        <w:div w:id="537815881">
          <w:marLeft w:val="0"/>
          <w:marRight w:val="0"/>
          <w:marTop w:val="0"/>
          <w:marBottom w:val="0"/>
          <w:divBdr>
            <w:top w:val="none" w:sz="0" w:space="0" w:color="auto"/>
            <w:left w:val="none" w:sz="0" w:space="0" w:color="auto"/>
            <w:bottom w:val="none" w:sz="0" w:space="0" w:color="auto"/>
            <w:right w:val="none" w:sz="0" w:space="0" w:color="auto"/>
          </w:divBdr>
        </w:div>
        <w:div w:id="1932354216">
          <w:marLeft w:val="0"/>
          <w:marRight w:val="0"/>
          <w:marTop w:val="0"/>
          <w:marBottom w:val="0"/>
          <w:divBdr>
            <w:top w:val="none" w:sz="0" w:space="0" w:color="auto"/>
            <w:left w:val="none" w:sz="0" w:space="0" w:color="auto"/>
            <w:bottom w:val="none" w:sz="0" w:space="0" w:color="auto"/>
            <w:right w:val="none" w:sz="0" w:space="0" w:color="auto"/>
          </w:divBdr>
        </w:div>
        <w:div w:id="2056811680">
          <w:marLeft w:val="0"/>
          <w:marRight w:val="0"/>
          <w:marTop w:val="0"/>
          <w:marBottom w:val="0"/>
          <w:divBdr>
            <w:top w:val="none" w:sz="0" w:space="0" w:color="auto"/>
            <w:left w:val="none" w:sz="0" w:space="0" w:color="auto"/>
            <w:bottom w:val="none" w:sz="0" w:space="0" w:color="auto"/>
            <w:right w:val="none" w:sz="0" w:space="0" w:color="auto"/>
          </w:divBdr>
        </w:div>
        <w:div w:id="1021517140">
          <w:marLeft w:val="0"/>
          <w:marRight w:val="0"/>
          <w:marTop w:val="0"/>
          <w:marBottom w:val="0"/>
          <w:divBdr>
            <w:top w:val="none" w:sz="0" w:space="0" w:color="auto"/>
            <w:left w:val="none" w:sz="0" w:space="0" w:color="auto"/>
            <w:bottom w:val="none" w:sz="0" w:space="0" w:color="auto"/>
            <w:right w:val="none" w:sz="0" w:space="0" w:color="auto"/>
          </w:divBdr>
        </w:div>
        <w:div w:id="1096100673">
          <w:marLeft w:val="0"/>
          <w:marRight w:val="0"/>
          <w:marTop w:val="0"/>
          <w:marBottom w:val="0"/>
          <w:divBdr>
            <w:top w:val="none" w:sz="0" w:space="0" w:color="auto"/>
            <w:left w:val="none" w:sz="0" w:space="0" w:color="auto"/>
            <w:bottom w:val="none" w:sz="0" w:space="0" w:color="auto"/>
            <w:right w:val="none" w:sz="0" w:space="0" w:color="auto"/>
          </w:divBdr>
        </w:div>
        <w:div w:id="1602103160">
          <w:marLeft w:val="0"/>
          <w:marRight w:val="0"/>
          <w:marTop w:val="0"/>
          <w:marBottom w:val="0"/>
          <w:divBdr>
            <w:top w:val="none" w:sz="0" w:space="0" w:color="auto"/>
            <w:left w:val="none" w:sz="0" w:space="0" w:color="auto"/>
            <w:bottom w:val="none" w:sz="0" w:space="0" w:color="auto"/>
            <w:right w:val="none" w:sz="0" w:space="0" w:color="auto"/>
          </w:divBdr>
        </w:div>
        <w:div w:id="884634724">
          <w:marLeft w:val="0"/>
          <w:marRight w:val="0"/>
          <w:marTop w:val="0"/>
          <w:marBottom w:val="0"/>
          <w:divBdr>
            <w:top w:val="none" w:sz="0" w:space="0" w:color="auto"/>
            <w:left w:val="none" w:sz="0" w:space="0" w:color="auto"/>
            <w:bottom w:val="none" w:sz="0" w:space="0" w:color="auto"/>
            <w:right w:val="none" w:sz="0" w:space="0" w:color="auto"/>
          </w:divBdr>
        </w:div>
        <w:div w:id="1398355853">
          <w:marLeft w:val="0"/>
          <w:marRight w:val="0"/>
          <w:marTop w:val="0"/>
          <w:marBottom w:val="0"/>
          <w:divBdr>
            <w:top w:val="none" w:sz="0" w:space="0" w:color="auto"/>
            <w:left w:val="none" w:sz="0" w:space="0" w:color="auto"/>
            <w:bottom w:val="none" w:sz="0" w:space="0" w:color="auto"/>
            <w:right w:val="none" w:sz="0" w:space="0" w:color="auto"/>
          </w:divBdr>
        </w:div>
        <w:div w:id="1170756712">
          <w:marLeft w:val="0"/>
          <w:marRight w:val="0"/>
          <w:marTop w:val="0"/>
          <w:marBottom w:val="0"/>
          <w:divBdr>
            <w:top w:val="none" w:sz="0" w:space="0" w:color="auto"/>
            <w:left w:val="none" w:sz="0" w:space="0" w:color="auto"/>
            <w:bottom w:val="none" w:sz="0" w:space="0" w:color="auto"/>
            <w:right w:val="none" w:sz="0" w:space="0" w:color="auto"/>
          </w:divBdr>
        </w:div>
        <w:div w:id="722408281">
          <w:marLeft w:val="0"/>
          <w:marRight w:val="0"/>
          <w:marTop w:val="0"/>
          <w:marBottom w:val="0"/>
          <w:divBdr>
            <w:top w:val="none" w:sz="0" w:space="0" w:color="auto"/>
            <w:left w:val="none" w:sz="0" w:space="0" w:color="auto"/>
            <w:bottom w:val="none" w:sz="0" w:space="0" w:color="auto"/>
            <w:right w:val="none" w:sz="0" w:space="0" w:color="auto"/>
          </w:divBdr>
        </w:div>
        <w:div w:id="1009917338">
          <w:marLeft w:val="0"/>
          <w:marRight w:val="0"/>
          <w:marTop w:val="0"/>
          <w:marBottom w:val="0"/>
          <w:divBdr>
            <w:top w:val="none" w:sz="0" w:space="0" w:color="auto"/>
            <w:left w:val="none" w:sz="0" w:space="0" w:color="auto"/>
            <w:bottom w:val="none" w:sz="0" w:space="0" w:color="auto"/>
            <w:right w:val="none" w:sz="0" w:space="0" w:color="auto"/>
          </w:divBdr>
        </w:div>
        <w:div w:id="928585851">
          <w:marLeft w:val="0"/>
          <w:marRight w:val="0"/>
          <w:marTop w:val="0"/>
          <w:marBottom w:val="0"/>
          <w:divBdr>
            <w:top w:val="none" w:sz="0" w:space="0" w:color="auto"/>
            <w:left w:val="none" w:sz="0" w:space="0" w:color="auto"/>
            <w:bottom w:val="none" w:sz="0" w:space="0" w:color="auto"/>
            <w:right w:val="none" w:sz="0" w:space="0" w:color="auto"/>
          </w:divBdr>
        </w:div>
        <w:div w:id="1115097521">
          <w:marLeft w:val="0"/>
          <w:marRight w:val="0"/>
          <w:marTop w:val="0"/>
          <w:marBottom w:val="0"/>
          <w:divBdr>
            <w:top w:val="none" w:sz="0" w:space="0" w:color="auto"/>
            <w:left w:val="none" w:sz="0" w:space="0" w:color="auto"/>
            <w:bottom w:val="none" w:sz="0" w:space="0" w:color="auto"/>
            <w:right w:val="none" w:sz="0" w:space="0" w:color="auto"/>
          </w:divBdr>
        </w:div>
        <w:div w:id="1758018705">
          <w:marLeft w:val="0"/>
          <w:marRight w:val="0"/>
          <w:marTop w:val="0"/>
          <w:marBottom w:val="0"/>
          <w:divBdr>
            <w:top w:val="none" w:sz="0" w:space="0" w:color="auto"/>
            <w:left w:val="none" w:sz="0" w:space="0" w:color="auto"/>
            <w:bottom w:val="none" w:sz="0" w:space="0" w:color="auto"/>
            <w:right w:val="none" w:sz="0" w:space="0" w:color="auto"/>
          </w:divBdr>
        </w:div>
        <w:div w:id="605045750">
          <w:marLeft w:val="0"/>
          <w:marRight w:val="0"/>
          <w:marTop w:val="0"/>
          <w:marBottom w:val="0"/>
          <w:divBdr>
            <w:top w:val="none" w:sz="0" w:space="0" w:color="auto"/>
            <w:left w:val="none" w:sz="0" w:space="0" w:color="auto"/>
            <w:bottom w:val="none" w:sz="0" w:space="0" w:color="auto"/>
            <w:right w:val="none" w:sz="0" w:space="0" w:color="auto"/>
          </w:divBdr>
        </w:div>
        <w:div w:id="1637183016">
          <w:marLeft w:val="0"/>
          <w:marRight w:val="0"/>
          <w:marTop w:val="0"/>
          <w:marBottom w:val="0"/>
          <w:divBdr>
            <w:top w:val="none" w:sz="0" w:space="0" w:color="auto"/>
            <w:left w:val="none" w:sz="0" w:space="0" w:color="auto"/>
            <w:bottom w:val="none" w:sz="0" w:space="0" w:color="auto"/>
            <w:right w:val="none" w:sz="0" w:space="0" w:color="auto"/>
          </w:divBdr>
        </w:div>
        <w:div w:id="674109656">
          <w:marLeft w:val="0"/>
          <w:marRight w:val="0"/>
          <w:marTop w:val="0"/>
          <w:marBottom w:val="0"/>
          <w:divBdr>
            <w:top w:val="none" w:sz="0" w:space="0" w:color="auto"/>
            <w:left w:val="none" w:sz="0" w:space="0" w:color="auto"/>
            <w:bottom w:val="none" w:sz="0" w:space="0" w:color="auto"/>
            <w:right w:val="none" w:sz="0" w:space="0" w:color="auto"/>
          </w:divBdr>
        </w:div>
        <w:div w:id="751926772">
          <w:marLeft w:val="0"/>
          <w:marRight w:val="0"/>
          <w:marTop w:val="0"/>
          <w:marBottom w:val="0"/>
          <w:divBdr>
            <w:top w:val="none" w:sz="0" w:space="0" w:color="auto"/>
            <w:left w:val="none" w:sz="0" w:space="0" w:color="auto"/>
            <w:bottom w:val="none" w:sz="0" w:space="0" w:color="auto"/>
            <w:right w:val="none" w:sz="0" w:space="0" w:color="auto"/>
          </w:divBdr>
        </w:div>
        <w:div w:id="921449141">
          <w:marLeft w:val="0"/>
          <w:marRight w:val="0"/>
          <w:marTop w:val="0"/>
          <w:marBottom w:val="0"/>
          <w:divBdr>
            <w:top w:val="none" w:sz="0" w:space="0" w:color="auto"/>
            <w:left w:val="none" w:sz="0" w:space="0" w:color="auto"/>
            <w:bottom w:val="none" w:sz="0" w:space="0" w:color="auto"/>
            <w:right w:val="none" w:sz="0" w:space="0" w:color="auto"/>
          </w:divBdr>
        </w:div>
        <w:div w:id="1906529137">
          <w:marLeft w:val="0"/>
          <w:marRight w:val="0"/>
          <w:marTop w:val="0"/>
          <w:marBottom w:val="0"/>
          <w:divBdr>
            <w:top w:val="none" w:sz="0" w:space="0" w:color="auto"/>
            <w:left w:val="none" w:sz="0" w:space="0" w:color="auto"/>
            <w:bottom w:val="none" w:sz="0" w:space="0" w:color="auto"/>
            <w:right w:val="none" w:sz="0" w:space="0" w:color="auto"/>
          </w:divBdr>
        </w:div>
        <w:div w:id="1175070104">
          <w:marLeft w:val="0"/>
          <w:marRight w:val="0"/>
          <w:marTop w:val="0"/>
          <w:marBottom w:val="0"/>
          <w:divBdr>
            <w:top w:val="none" w:sz="0" w:space="0" w:color="auto"/>
            <w:left w:val="none" w:sz="0" w:space="0" w:color="auto"/>
            <w:bottom w:val="none" w:sz="0" w:space="0" w:color="auto"/>
            <w:right w:val="none" w:sz="0" w:space="0" w:color="auto"/>
          </w:divBdr>
        </w:div>
        <w:div w:id="1543246881">
          <w:marLeft w:val="0"/>
          <w:marRight w:val="0"/>
          <w:marTop w:val="0"/>
          <w:marBottom w:val="0"/>
          <w:divBdr>
            <w:top w:val="none" w:sz="0" w:space="0" w:color="auto"/>
            <w:left w:val="none" w:sz="0" w:space="0" w:color="auto"/>
            <w:bottom w:val="none" w:sz="0" w:space="0" w:color="auto"/>
            <w:right w:val="none" w:sz="0" w:space="0" w:color="auto"/>
          </w:divBdr>
        </w:div>
        <w:div w:id="834371181">
          <w:marLeft w:val="0"/>
          <w:marRight w:val="0"/>
          <w:marTop w:val="0"/>
          <w:marBottom w:val="0"/>
          <w:divBdr>
            <w:top w:val="none" w:sz="0" w:space="0" w:color="auto"/>
            <w:left w:val="none" w:sz="0" w:space="0" w:color="auto"/>
            <w:bottom w:val="none" w:sz="0" w:space="0" w:color="auto"/>
            <w:right w:val="none" w:sz="0" w:space="0" w:color="auto"/>
          </w:divBdr>
        </w:div>
        <w:div w:id="1222868799">
          <w:marLeft w:val="0"/>
          <w:marRight w:val="0"/>
          <w:marTop w:val="0"/>
          <w:marBottom w:val="0"/>
          <w:divBdr>
            <w:top w:val="none" w:sz="0" w:space="0" w:color="auto"/>
            <w:left w:val="none" w:sz="0" w:space="0" w:color="auto"/>
            <w:bottom w:val="none" w:sz="0" w:space="0" w:color="auto"/>
            <w:right w:val="none" w:sz="0" w:space="0" w:color="auto"/>
          </w:divBdr>
        </w:div>
        <w:div w:id="1388262269">
          <w:marLeft w:val="0"/>
          <w:marRight w:val="0"/>
          <w:marTop w:val="0"/>
          <w:marBottom w:val="0"/>
          <w:divBdr>
            <w:top w:val="none" w:sz="0" w:space="0" w:color="auto"/>
            <w:left w:val="none" w:sz="0" w:space="0" w:color="auto"/>
            <w:bottom w:val="none" w:sz="0" w:space="0" w:color="auto"/>
            <w:right w:val="none" w:sz="0" w:space="0" w:color="auto"/>
          </w:divBdr>
        </w:div>
        <w:div w:id="1518084286">
          <w:marLeft w:val="0"/>
          <w:marRight w:val="0"/>
          <w:marTop w:val="0"/>
          <w:marBottom w:val="0"/>
          <w:divBdr>
            <w:top w:val="none" w:sz="0" w:space="0" w:color="auto"/>
            <w:left w:val="none" w:sz="0" w:space="0" w:color="auto"/>
            <w:bottom w:val="none" w:sz="0" w:space="0" w:color="auto"/>
            <w:right w:val="none" w:sz="0" w:space="0" w:color="auto"/>
          </w:divBdr>
        </w:div>
        <w:div w:id="955910831">
          <w:marLeft w:val="0"/>
          <w:marRight w:val="0"/>
          <w:marTop w:val="0"/>
          <w:marBottom w:val="0"/>
          <w:divBdr>
            <w:top w:val="none" w:sz="0" w:space="0" w:color="auto"/>
            <w:left w:val="none" w:sz="0" w:space="0" w:color="auto"/>
            <w:bottom w:val="none" w:sz="0" w:space="0" w:color="auto"/>
            <w:right w:val="none" w:sz="0" w:space="0" w:color="auto"/>
          </w:divBdr>
        </w:div>
        <w:div w:id="1917742303">
          <w:marLeft w:val="0"/>
          <w:marRight w:val="0"/>
          <w:marTop w:val="0"/>
          <w:marBottom w:val="0"/>
          <w:divBdr>
            <w:top w:val="none" w:sz="0" w:space="0" w:color="auto"/>
            <w:left w:val="none" w:sz="0" w:space="0" w:color="auto"/>
            <w:bottom w:val="none" w:sz="0" w:space="0" w:color="auto"/>
            <w:right w:val="none" w:sz="0" w:space="0" w:color="auto"/>
          </w:divBdr>
        </w:div>
        <w:div w:id="1553883092">
          <w:marLeft w:val="0"/>
          <w:marRight w:val="0"/>
          <w:marTop w:val="0"/>
          <w:marBottom w:val="0"/>
          <w:divBdr>
            <w:top w:val="none" w:sz="0" w:space="0" w:color="auto"/>
            <w:left w:val="none" w:sz="0" w:space="0" w:color="auto"/>
            <w:bottom w:val="none" w:sz="0" w:space="0" w:color="auto"/>
            <w:right w:val="none" w:sz="0" w:space="0" w:color="auto"/>
          </w:divBdr>
        </w:div>
        <w:div w:id="2045129731">
          <w:marLeft w:val="0"/>
          <w:marRight w:val="0"/>
          <w:marTop w:val="0"/>
          <w:marBottom w:val="0"/>
          <w:divBdr>
            <w:top w:val="none" w:sz="0" w:space="0" w:color="auto"/>
            <w:left w:val="none" w:sz="0" w:space="0" w:color="auto"/>
            <w:bottom w:val="none" w:sz="0" w:space="0" w:color="auto"/>
            <w:right w:val="none" w:sz="0" w:space="0" w:color="auto"/>
          </w:divBdr>
        </w:div>
        <w:div w:id="1623681855">
          <w:marLeft w:val="0"/>
          <w:marRight w:val="0"/>
          <w:marTop w:val="0"/>
          <w:marBottom w:val="0"/>
          <w:divBdr>
            <w:top w:val="none" w:sz="0" w:space="0" w:color="auto"/>
            <w:left w:val="none" w:sz="0" w:space="0" w:color="auto"/>
            <w:bottom w:val="none" w:sz="0" w:space="0" w:color="auto"/>
            <w:right w:val="none" w:sz="0" w:space="0" w:color="auto"/>
          </w:divBdr>
        </w:div>
        <w:div w:id="1997875611">
          <w:marLeft w:val="0"/>
          <w:marRight w:val="0"/>
          <w:marTop w:val="0"/>
          <w:marBottom w:val="0"/>
          <w:divBdr>
            <w:top w:val="none" w:sz="0" w:space="0" w:color="auto"/>
            <w:left w:val="none" w:sz="0" w:space="0" w:color="auto"/>
            <w:bottom w:val="none" w:sz="0" w:space="0" w:color="auto"/>
            <w:right w:val="none" w:sz="0" w:space="0" w:color="auto"/>
          </w:divBdr>
        </w:div>
        <w:div w:id="1093282514">
          <w:marLeft w:val="0"/>
          <w:marRight w:val="0"/>
          <w:marTop w:val="0"/>
          <w:marBottom w:val="0"/>
          <w:divBdr>
            <w:top w:val="none" w:sz="0" w:space="0" w:color="auto"/>
            <w:left w:val="none" w:sz="0" w:space="0" w:color="auto"/>
            <w:bottom w:val="none" w:sz="0" w:space="0" w:color="auto"/>
            <w:right w:val="none" w:sz="0" w:space="0" w:color="auto"/>
          </w:divBdr>
        </w:div>
        <w:div w:id="1368288021">
          <w:marLeft w:val="0"/>
          <w:marRight w:val="0"/>
          <w:marTop w:val="0"/>
          <w:marBottom w:val="0"/>
          <w:divBdr>
            <w:top w:val="none" w:sz="0" w:space="0" w:color="auto"/>
            <w:left w:val="none" w:sz="0" w:space="0" w:color="auto"/>
            <w:bottom w:val="none" w:sz="0" w:space="0" w:color="auto"/>
            <w:right w:val="none" w:sz="0" w:space="0" w:color="auto"/>
          </w:divBdr>
        </w:div>
        <w:div w:id="767971414">
          <w:marLeft w:val="0"/>
          <w:marRight w:val="0"/>
          <w:marTop w:val="0"/>
          <w:marBottom w:val="0"/>
          <w:divBdr>
            <w:top w:val="none" w:sz="0" w:space="0" w:color="auto"/>
            <w:left w:val="none" w:sz="0" w:space="0" w:color="auto"/>
            <w:bottom w:val="none" w:sz="0" w:space="0" w:color="auto"/>
            <w:right w:val="none" w:sz="0" w:space="0" w:color="auto"/>
          </w:divBdr>
        </w:div>
        <w:div w:id="430589639">
          <w:marLeft w:val="0"/>
          <w:marRight w:val="0"/>
          <w:marTop w:val="0"/>
          <w:marBottom w:val="0"/>
          <w:divBdr>
            <w:top w:val="none" w:sz="0" w:space="0" w:color="auto"/>
            <w:left w:val="none" w:sz="0" w:space="0" w:color="auto"/>
            <w:bottom w:val="none" w:sz="0" w:space="0" w:color="auto"/>
            <w:right w:val="none" w:sz="0" w:space="0" w:color="auto"/>
          </w:divBdr>
        </w:div>
        <w:div w:id="1733312569">
          <w:marLeft w:val="0"/>
          <w:marRight w:val="0"/>
          <w:marTop w:val="0"/>
          <w:marBottom w:val="0"/>
          <w:divBdr>
            <w:top w:val="none" w:sz="0" w:space="0" w:color="auto"/>
            <w:left w:val="none" w:sz="0" w:space="0" w:color="auto"/>
            <w:bottom w:val="none" w:sz="0" w:space="0" w:color="auto"/>
            <w:right w:val="none" w:sz="0" w:space="0" w:color="auto"/>
          </w:divBdr>
        </w:div>
        <w:div w:id="1410422988">
          <w:marLeft w:val="0"/>
          <w:marRight w:val="0"/>
          <w:marTop w:val="0"/>
          <w:marBottom w:val="0"/>
          <w:divBdr>
            <w:top w:val="none" w:sz="0" w:space="0" w:color="auto"/>
            <w:left w:val="none" w:sz="0" w:space="0" w:color="auto"/>
            <w:bottom w:val="none" w:sz="0" w:space="0" w:color="auto"/>
            <w:right w:val="none" w:sz="0" w:space="0" w:color="auto"/>
          </w:divBdr>
        </w:div>
        <w:div w:id="926117369">
          <w:marLeft w:val="0"/>
          <w:marRight w:val="0"/>
          <w:marTop w:val="0"/>
          <w:marBottom w:val="0"/>
          <w:divBdr>
            <w:top w:val="none" w:sz="0" w:space="0" w:color="auto"/>
            <w:left w:val="none" w:sz="0" w:space="0" w:color="auto"/>
            <w:bottom w:val="none" w:sz="0" w:space="0" w:color="auto"/>
            <w:right w:val="none" w:sz="0" w:space="0" w:color="auto"/>
          </w:divBdr>
        </w:div>
        <w:div w:id="255291618">
          <w:marLeft w:val="0"/>
          <w:marRight w:val="0"/>
          <w:marTop w:val="0"/>
          <w:marBottom w:val="0"/>
          <w:divBdr>
            <w:top w:val="none" w:sz="0" w:space="0" w:color="auto"/>
            <w:left w:val="none" w:sz="0" w:space="0" w:color="auto"/>
            <w:bottom w:val="none" w:sz="0" w:space="0" w:color="auto"/>
            <w:right w:val="none" w:sz="0" w:space="0" w:color="auto"/>
          </w:divBdr>
        </w:div>
        <w:div w:id="932788793">
          <w:marLeft w:val="0"/>
          <w:marRight w:val="0"/>
          <w:marTop w:val="0"/>
          <w:marBottom w:val="0"/>
          <w:divBdr>
            <w:top w:val="none" w:sz="0" w:space="0" w:color="auto"/>
            <w:left w:val="none" w:sz="0" w:space="0" w:color="auto"/>
            <w:bottom w:val="none" w:sz="0" w:space="0" w:color="auto"/>
            <w:right w:val="none" w:sz="0" w:space="0" w:color="auto"/>
          </w:divBdr>
        </w:div>
        <w:div w:id="646976628">
          <w:marLeft w:val="0"/>
          <w:marRight w:val="0"/>
          <w:marTop w:val="0"/>
          <w:marBottom w:val="0"/>
          <w:divBdr>
            <w:top w:val="none" w:sz="0" w:space="0" w:color="auto"/>
            <w:left w:val="none" w:sz="0" w:space="0" w:color="auto"/>
            <w:bottom w:val="none" w:sz="0" w:space="0" w:color="auto"/>
            <w:right w:val="none" w:sz="0" w:space="0" w:color="auto"/>
          </w:divBdr>
        </w:div>
        <w:div w:id="1113283746">
          <w:marLeft w:val="0"/>
          <w:marRight w:val="0"/>
          <w:marTop w:val="0"/>
          <w:marBottom w:val="0"/>
          <w:divBdr>
            <w:top w:val="none" w:sz="0" w:space="0" w:color="auto"/>
            <w:left w:val="none" w:sz="0" w:space="0" w:color="auto"/>
            <w:bottom w:val="none" w:sz="0" w:space="0" w:color="auto"/>
            <w:right w:val="none" w:sz="0" w:space="0" w:color="auto"/>
          </w:divBdr>
        </w:div>
        <w:div w:id="1305697118">
          <w:marLeft w:val="0"/>
          <w:marRight w:val="0"/>
          <w:marTop w:val="0"/>
          <w:marBottom w:val="0"/>
          <w:divBdr>
            <w:top w:val="none" w:sz="0" w:space="0" w:color="auto"/>
            <w:left w:val="none" w:sz="0" w:space="0" w:color="auto"/>
            <w:bottom w:val="none" w:sz="0" w:space="0" w:color="auto"/>
            <w:right w:val="none" w:sz="0" w:space="0" w:color="auto"/>
          </w:divBdr>
        </w:div>
        <w:div w:id="1352612055">
          <w:marLeft w:val="0"/>
          <w:marRight w:val="0"/>
          <w:marTop w:val="0"/>
          <w:marBottom w:val="0"/>
          <w:divBdr>
            <w:top w:val="none" w:sz="0" w:space="0" w:color="auto"/>
            <w:left w:val="none" w:sz="0" w:space="0" w:color="auto"/>
            <w:bottom w:val="none" w:sz="0" w:space="0" w:color="auto"/>
            <w:right w:val="none" w:sz="0" w:space="0" w:color="auto"/>
          </w:divBdr>
        </w:div>
        <w:div w:id="590771598">
          <w:marLeft w:val="0"/>
          <w:marRight w:val="0"/>
          <w:marTop w:val="0"/>
          <w:marBottom w:val="0"/>
          <w:divBdr>
            <w:top w:val="none" w:sz="0" w:space="0" w:color="auto"/>
            <w:left w:val="none" w:sz="0" w:space="0" w:color="auto"/>
            <w:bottom w:val="none" w:sz="0" w:space="0" w:color="auto"/>
            <w:right w:val="none" w:sz="0" w:space="0" w:color="auto"/>
          </w:divBdr>
        </w:div>
        <w:div w:id="1914509164">
          <w:marLeft w:val="0"/>
          <w:marRight w:val="0"/>
          <w:marTop w:val="0"/>
          <w:marBottom w:val="0"/>
          <w:divBdr>
            <w:top w:val="none" w:sz="0" w:space="0" w:color="auto"/>
            <w:left w:val="none" w:sz="0" w:space="0" w:color="auto"/>
            <w:bottom w:val="none" w:sz="0" w:space="0" w:color="auto"/>
            <w:right w:val="none" w:sz="0" w:space="0" w:color="auto"/>
          </w:divBdr>
        </w:div>
        <w:div w:id="527177836">
          <w:marLeft w:val="0"/>
          <w:marRight w:val="0"/>
          <w:marTop w:val="0"/>
          <w:marBottom w:val="0"/>
          <w:divBdr>
            <w:top w:val="none" w:sz="0" w:space="0" w:color="auto"/>
            <w:left w:val="none" w:sz="0" w:space="0" w:color="auto"/>
            <w:bottom w:val="none" w:sz="0" w:space="0" w:color="auto"/>
            <w:right w:val="none" w:sz="0" w:space="0" w:color="auto"/>
          </w:divBdr>
        </w:div>
        <w:div w:id="2076856656">
          <w:marLeft w:val="0"/>
          <w:marRight w:val="0"/>
          <w:marTop w:val="0"/>
          <w:marBottom w:val="0"/>
          <w:divBdr>
            <w:top w:val="none" w:sz="0" w:space="0" w:color="auto"/>
            <w:left w:val="none" w:sz="0" w:space="0" w:color="auto"/>
            <w:bottom w:val="none" w:sz="0" w:space="0" w:color="auto"/>
            <w:right w:val="none" w:sz="0" w:space="0" w:color="auto"/>
          </w:divBdr>
        </w:div>
        <w:div w:id="2058894115">
          <w:marLeft w:val="0"/>
          <w:marRight w:val="0"/>
          <w:marTop w:val="0"/>
          <w:marBottom w:val="0"/>
          <w:divBdr>
            <w:top w:val="none" w:sz="0" w:space="0" w:color="auto"/>
            <w:left w:val="none" w:sz="0" w:space="0" w:color="auto"/>
            <w:bottom w:val="none" w:sz="0" w:space="0" w:color="auto"/>
            <w:right w:val="none" w:sz="0" w:space="0" w:color="auto"/>
          </w:divBdr>
        </w:div>
        <w:div w:id="1427380143">
          <w:marLeft w:val="0"/>
          <w:marRight w:val="0"/>
          <w:marTop w:val="0"/>
          <w:marBottom w:val="0"/>
          <w:divBdr>
            <w:top w:val="none" w:sz="0" w:space="0" w:color="auto"/>
            <w:left w:val="none" w:sz="0" w:space="0" w:color="auto"/>
            <w:bottom w:val="none" w:sz="0" w:space="0" w:color="auto"/>
            <w:right w:val="none" w:sz="0" w:space="0" w:color="auto"/>
          </w:divBdr>
        </w:div>
        <w:div w:id="798573654">
          <w:marLeft w:val="0"/>
          <w:marRight w:val="0"/>
          <w:marTop w:val="0"/>
          <w:marBottom w:val="0"/>
          <w:divBdr>
            <w:top w:val="none" w:sz="0" w:space="0" w:color="auto"/>
            <w:left w:val="none" w:sz="0" w:space="0" w:color="auto"/>
            <w:bottom w:val="none" w:sz="0" w:space="0" w:color="auto"/>
            <w:right w:val="none" w:sz="0" w:space="0" w:color="auto"/>
          </w:divBdr>
        </w:div>
        <w:div w:id="595094452">
          <w:marLeft w:val="0"/>
          <w:marRight w:val="0"/>
          <w:marTop w:val="0"/>
          <w:marBottom w:val="0"/>
          <w:divBdr>
            <w:top w:val="none" w:sz="0" w:space="0" w:color="auto"/>
            <w:left w:val="none" w:sz="0" w:space="0" w:color="auto"/>
            <w:bottom w:val="none" w:sz="0" w:space="0" w:color="auto"/>
            <w:right w:val="none" w:sz="0" w:space="0" w:color="auto"/>
          </w:divBdr>
        </w:div>
        <w:div w:id="1880584542">
          <w:marLeft w:val="0"/>
          <w:marRight w:val="0"/>
          <w:marTop w:val="0"/>
          <w:marBottom w:val="0"/>
          <w:divBdr>
            <w:top w:val="none" w:sz="0" w:space="0" w:color="auto"/>
            <w:left w:val="none" w:sz="0" w:space="0" w:color="auto"/>
            <w:bottom w:val="none" w:sz="0" w:space="0" w:color="auto"/>
            <w:right w:val="none" w:sz="0" w:space="0" w:color="auto"/>
          </w:divBdr>
        </w:div>
        <w:div w:id="1319772612">
          <w:marLeft w:val="0"/>
          <w:marRight w:val="0"/>
          <w:marTop w:val="0"/>
          <w:marBottom w:val="0"/>
          <w:divBdr>
            <w:top w:val="none" w:sz="0" w:space="0" w:color="auto"/>
            <w:left w:val="none" w:sz="0" w:space="0" w:color="auto"/>
            <w:bottom w:val="none" w:sz="0" w:space="0" w:color="auto"/>
            <w:right w:val="none" w:sz="0" w:space="0" w:color="auto"/>
          </w:divBdr>
        </w:div>
        <w:div w:id="1563296410">
          <w:marLeft w:val="0"/>
          <w:marRight w:val="0"/>
          <w:marTop w:val="0"/>
          <w:marBottom w:val="0"/>
          <w:divBdr>
            <w:top w:val="none" w:sz="0" w:space="0" w:color="auto"/>
            <w:left w:val="none" w:sz="0" w:space="0" w:color="auto"/>
            <w:bottom w:val="none" w:sz="0" w:space="0" w:color="auto"/>
            <w:right w:val="none" w:sz="0" w:space="0" w:color="auto"/>
          </w:divBdr>
        </w:div>
        <w:div w:id="1378165618">
          <w:marLeft w:val="0"/>
          <w:marRight w:val="0"/>
          <w:marTop w:val="0"/>
          <w:marBottom w:val="0"/>
          <w:divBdr>
            <w:top w:val="none" w:sz="0" w:space="0" w:color="auto"/>
            <w:left w:val="none" w:sz="0" w:space="0" w:color="auto"/>
            <w:bottom w:val="none" w:sz="0" w:space="0" w:color="auto"/>
            <w:right w:val="none" w:sz="0" w:space="0" w:color="auto"/>
          </w:divBdr>
        </w:div>
        <w:div w:id="1425684597">
          <w:marLeft w:val="0"/>
          <w:marRight w:val="0"/>
          <w:marTop w:val="0"/>
          <w:marBottom w:val="0"/>
          <w:divBdr>
            <w:top w:val="none" w:sz="0" w:space="0" w:color="auto"/>
            <w:left w:val="none" w:sz="0" w:space="0" w:color="auto"/>
            <w:bottom w:val="none" w:sz="0" w:space="0" w:color="auto"/>
            <w:right w:val="none" w:sz="0" w:space="0" w:color="auto"/>
          </w:divBdr>
        </w:div>
        <w:div w:id="1875073275">
          <w:marLeft w:val="0"/>
          <w:marRight w:val="0"/>
          <w:marTop w:val="0"/>
          <w:marBottom w:val="0"/>
          <w:divBdr>
            <w:top w:val="none" w:sz="0" w:space="0" w:color="auto"/>
            <w:left w:val="none" w:sz="0" w:space="0" w:color="auto"/>
            <w:bottom w:val="none" w:sz="0" w:space="0" w:color="auto"/>
            <w:right w:val="none" w:sz="0" w:space="0" w:color="auto"/>
          </w:divBdr>
        </w:div>
        <w:div w:id="1059598710">
          <w:marLeft w:val="0"/>
          <w:marRight w:val="0"/>
          <w:marTop w:val="0"/>
          <w:marBottom w:val="0"/>
          <w:divBdr>
            <w:top w:val="none" w:sz="0" w:space="0" w:color="auto"/>
            <w:left w:val="none" w:sz="0" w:space="0" w:color="auto"/>
            <w:bottom w:val="none" w:sz="0" w:space="0" w:color="auto"/>
            <w:right w:val="none" w:sz="0" w:space="0" w:color="auto"/>
          </w:divBdr>
        </w:div>
        <w:div w:id="340547592">
          <w:marLeft w:val="0"/>
          <w:marRight w:val="0"/>
          <w:marTop w:val="0"/>
          <w:marBottom w:val="0"/>
          <w:divBdr>
            <w:top w:val="none" w:sz="0" w:space="0" w:color="auto"/>
            <w:left w:val="none" w:sz="0" w:space="0" w:color="auto"/>
            <w:bottom w:val="none" w:sz="0" w:space="0" w:color="auto"/>
            <w:right w:val="none" w:sz="0" w:space="0" w:color="auto"/>
          </w:divBdr>
        </w:div>
        <w:div w:id="1523858778">
          <w:marLeft w:val="0"/>
          <w:marRight w:val="0"/>
          <w:marTop w:val="0"/>
          <w:marBottom w:val="0"/>
          <w:divBdr>
            <w:top w:val="none" w:sz="0" w:space="0" w:color="auto"/>
            <w:left w:val="none" w:sz="0" w:space="0" w:color="auto"/>
            <w:bottom w:val="none" w:sz="0" w:space="0" w:color="auto"/>
            <w:right w:val="none" w:sz="0" w:space="0" w:color="auto"/>
          </w:divBdr>
        </w:div>
        <w:div w:id="1197230539">
          <w:marLeft w:val="0"/>
          <w:marRight w:val="0"/>
          <w:marTop w:val="0"/>
          <w:marBottom w:val="0"/>
          <w:divBdr>
            <w:top w:val="none" w:sz="0" w:space="0" w:color="auto"/>
            <w:left w:val="none" w:sz="0" w:space="0" w:color="auto"/>
            <w:bottom w:val="none" w:sz="0" w:space="0" w:color="auto"/>
            <w:right w:val="none" w:sz="0" w:space="0" w:color="auto"/>
          </w:divBdr>
        </w:div>
        <w:div w:id="563834659">
          <w:marLeft w:val="0"/>
          <w:marRight w:val="0"/>
          <w:marTop w:val="0"/>
          <w:marBottom w:val="0"/>
          <w:divBdr>
            <w:top w:val="none" w:sz="0" w:space="0" w:color="auto"/>
            <w:left w:val="none" w:sz="0" w:space="0" w:color="auto"/>
            <w:bottom w:val="none" w:sz="0" w:space="0" w:color="auto"/>
            <w:right w:val="none" w:sz="0" w:space="0" w:color="auto"/>
          </w:divBdr>
        </w:div>
        <w:div w:id="806583832">
          <w:marLeft w:val="0"/>
          <w:marRight w:val="0"/>
          <w:marTop w:val="0"/>
          <w:marBottom w:val="0"/>
          <w:divBdr>
            <w:top w:val="none" w:sz="0" w:space="0" w:color="auto"/>
            <w:left w:val="none" w:sz="0" w:space="0" w:color="auto"/>
            <w:bottom w:val="none" w:sz="0" w:space="0" w:color="auto"/>
            <w:right w:val="none" w:sz="0" w:space="0" w:color="auto"/>
          </w:divBdr>
        </w:div>
        <w:div w:id="68616925">
          <w:marLeft w:val="0"/>
          <w:marRight w:val="0"/>
          <w:marTop w:val="0"/>
          <w:marBottom w:val="0"/>
          <w:divBdr>
            <w:top w:val="none" w:sz="0" w:space="0" w:color="auto"/>
            <w:left w:val="none" w:sz="0" w:space="0" w:color="auto"/>
            <w:bottom w:val="none" w:sz="0" w:space="0" w:color="auto"/>
            <w:right w:val="none" w:sz="0" w:space="0" w:color="auto"/>
          </w:divBdr>
        </w:div>
        <w:div w:id="1511986891">
          <w:marLeft w:val="0"/>
          <w:marRight w:val="0"/>
          <w:marTop w:val="0"/>
          <w:marBottom w:val="0"/>
          <w:divBdr>
            <w:top w:val="none" w:sz="0" w:space="0" w:color="auto"/>
            <w:left w:val="none" w:sz="0" w:space="0" w:color="auto"/>
            <w:bottom w:val="none" w:sz="0" w:space="0" w:color="auto"/>
            <w:right w:val="none" w:sz="0" w:space="0" w:color="auto"/>
          </w:divBdr>
        </w:div>
        <w:div w:id="13773024">
          <w:marLeft w:val="0"/>
          <w:marRight w:val="0"/>
          <w:marTop w:val="0"/>
          <w:marBottom w:val="0"/>
          <w:divBdr>
            <w:top w:val="none" w:sz="0" w:space="0" w:color="auto"/>
            <w:left w:val="none" w:sz="0" w:space="0" w:color="auto"/>
            <w:bottom w:val="none" w:sz="0" w:space="0" w:color="auto"/>
            <w:right w:val="none" w:sz="0" w:space="0" w:color="auto"/>
          </w:divBdr>
        </w:div>
        <w:div w:id="691145449">
          <w:marLeft w:val="0"/>
          <w:marRight w:val="0"/>
          <w:marTop w:val="0"/>
          <w:marBottom w:val="0"/>
          <w:divBdr>
            <w:top w:val="none" w:sz="0" w:space="0" w:color="auto"/>
            <w:left w:val="none" w:sz="0" w:space="0" w:color="auto"/>
            <w:bottom w:val="none" w:sz="0" w:space="0" w:color="auto"/>
            <w:right w:val="none" w:sz="0" w:space="0" w:color="auto"/>
          </w:divBdr>
        </w:div>
        <w:div w:id="713041407">
          <w:marLeft w:val="0"/>
          <w:marRight w:val="0"/>
          <w:marTop w:val="0"/>
          <w:marBottom w:val="0"/>
          <w:divBdr>
            <w:top w:val="none" w:sz="0" w:space="0" w:color="auto"/>
            <w:left w:val="none" w:sz="0" w:space="0" w:color="auto"/>
            <w:bottom w:val="none" w:sz="0" w:space="0" w:color="auto"/>
            <w:right w:val="none" w:sz="0" w:space="0" w:color="auto"/>
          </w:divBdr>
        </w:div>
        <w:div w:id="939219781">
          <w:marLeft w:val="0"/>
          <w:marRight w:val="0"/>
          <w:marTop w:val="0"/>
          <w:marBottom w:val="0"/>
          <w:divBdr>
            <w:top w:val="none" w:sz="0" w:space="0" w:color="auto"/>
            <w:left w:val="none" w:sz="0" w:space="0" w:color="auto"/>
            <w:bottom w:val="none" w:sz="0" w:space="0" w:color="auto"/>
            <w:right w:val="none" w:sz="0" w:space="0" w:color="auto"/>
          </w:divBdr>
        </w:div>
        <w:div w:id="390202210">
          <w:marLeft w:val="0"/>
          <w:marRight w:val="0"/>
          <w:marTop w:val="0"/>
          <w:marBottom w:val="0"/>
          <w:divBdr>
            <w:top w:val="none" w:sz="0" w:space="0" w:color="auto"/>
            <w:left w:val="none" w:sz="0" w:space="0" w:color="auto"/>
            <w:bottom w:val="none" w:sz="0" w:space="0" w:color="auto"/>
            <w:right w:val="none" w:sz="0" w:space="0" w:color="auto"/>
          </w:divBdr>
        </w:div>
        <w:div w:id="1275212477">
          <w:marLeft w:val="0"/>
          <w:marRight w:val="0"/>
          <w:marTop w:val="0"/>
          <w:marBottom w:val="0"/>
          <w:divBdr>
            <w:top w:val="none" w:sz="0" w:space="0" w:color="auto"/>
            <w:left w:val="none" w:sz="0" w:space="0" w:color="auto"/>
            <w:bottom w:val="none" w:sz="0" w:space="0" w:color="auto"/>
            <w:right w:val="none" w:sz="0" w:space="0" w:color="auto"/>
          </w:divBdr>
        </w:div>
        <w:div w:id="150104066">
          <w:marLeft w:val="0"/>
          <w:marRight w:val="0"/>
          <w:marTop w:val="0"/>
          <w:marBottom w:val="0"/>
          <w:divBdr>
            <w:top w:val="none" w:sz="0" w:space="0" w:color="auto"/>
            <w:left w:val="none" w:sz="0" w:space="0" w:color="auto"/>
            <w:bottom w:val="none" w:sz="0" w:space="0" w:color="auto"/>
            <w:right w:val="none" w:sz="0" w:space="0" w:color="auto"/>
          </w:divBdr>
        </w:div>
        <w:div w:id="1132016133">
          <w:marLeft w:val="0"/>
          <w:marRight w:val="0"/>
          <w:marTop w:val="0"/>
          <w:marBottom w:val="0"/>
          <w:divBdr>
            <w:top w:val="none" w:sz="0" w:space="0" w:color="auto"/>
            <w:left w:val="none" w:sz="0" w:space="0" w:color="auto"/>
            <w:bottom w:val="none" w:sz="0" w:space="0" w:color="auto"/>
            <w:right w:val="none" w:sz="0" w:space="0" w:color="auto"/>
          </w:divBdr>
        </w:div>
        <w:div w:id="2016224675">
          <w:marLeft w:val="0"/>
          <w:marRight w:val="0"/>
          <w:marTop w:val="0"/>
          <w:marBottom w:val="0"/>
          <w:divBdr>
            <w:top w:val="none" w:sz="0" w:space="0" w:color="auto"/>
            <w:left w:val="none" w:sz="0" w:space="0" w:color="auto"/>
            <w:bottom w:val="none" w:sz="0" w:space="0" w:color="auto"/>
            <w:right w:val="none" w:sz="0" w:space="0" w:color="auto"/>
          </w:divBdr>
        </w:div>
        <w:div w:id="1806924946">
          <w:marLeft w:val="0"/>
          <w:marRight w:val="0"/>
          <w:marTop w:val="0"/>
          <w:marBottom w:val="0"/>
          <w:divBdr>
            <w:top w:val="none" w:sz="0" w:space="0" w:color="auto"/>
            <w:left w:val="none" w:sz="0" w:space="0" w:color="auto"/>
            <w:bottom w:val="none" w:sz="0" w:space="0" w:color="auto"/>
            <w:right w:val="none" w:sz="0" w:space="0" w:color="auto"/>
          </w:divBdr>
        </w:div>
        <w:div w:id="205144341">
          <w:marLeft w:val="0"/>
          <w:marRight w:val="0"/>
          <w:marTop w:val="0"/>
          <w:marBottom w:val="0"/>
          <w:divBdr>
            <w:top w:val="none" w:sz="0" w:space="0" w:color="auto"/>
            <w:left w:val="none" w:sz="0" w:space="0" w:color="auto"/>
            <w:bottom w:val="none" w:sz="0" w:space="0" w:color="auto"/>
            <w:right w:val="none" w:sz="0" w:space="0" w:color="auto"/>
          </w:divBdr>
        </w:div>
        <w:div w:id="1353536718">
          <w:marLeft w:val="0"/>
          <w:marRight w:val="0"/>
          <w:marTop w:val="0"/>
          <w:marBottom w:val="0"/>
          <w:divBdr>
            <w:top w:val="none" w:sz="0" w:space="0" w:color="auto"/>
            <w:left w:val="none" w:sz="0" w:space="0" w:color="auto"/>
            <w:bottom w:val="none" w:sz="0" w:space="0" w:color="auto"/>
            <w:right w:val="none" w:sz="0" w:space="0" w:color="auto"/>
          </w:divBdr>
        </w:div>
        <w:div w:id="2006471681">
          <w:marLeft w:val="0"/>
          <w:marRight w:val="0"/>
          <w:marTop w:val="0"/>
          <w:marBottom w:val="0"/>
          <w:divBdr>
            <w:top w:val="none" w:sz="0" w:space="0" w:color="auto"/>
            <w:left w:val="none" w:sz="0" w:space="0" w:color="auto"/>
            <w:bottom w:val="none" w:sz="0" w:space="0" w:color="auto"/>
            <w:right w:val="none" w:sz="0" w:space="0" w:color="auto"/>
          </w:divBdr>
        </w:div>
        <w:div w:id="1553075090">
          <w:marLeft w:val="0"/>
          <w:marRight w:val="0"/>
          <w:marTop w:val="0"/>
          <w:marBottom w:val="0"/>
          <w:divBdr>
            <w:top w:val="none" w:sz="0" w:space="0" w:color="auto"/>
            <w:left w:val="none" w:sz="0" w:space="0" w:color="auto"/>
            <w:bottom w:val="none" w:sz="0" w:space="0" w:color="auto"/>
            <w:right w:val="none" w:sz="0" w:space="0" w:color="auto"/>
          </w:divBdr>
        </w:div>
        <w:div w:id="1946813760">
          <w:marLeft w:val="0"/>
          <w:marRight w:val="0"/>
          <w:marTop w:val="0"/>
          <w:marBottom w:val="0"/>
          <w:divBdr>
            <w:top w:val="none" w:sz="0" w:space="0" w:color="auto"/>
            <w:left w:val="none" w:sz="0" w:space="0" w:color="auto"/>
            <w:bottom w:val="none" w:sz="0" w:space="0" w:color="auto"/>
            <w:right w:val="none" w:sz="0" w:space="0" w:color="auto"/>
          </w:divBdr>
        </w:div>
        <w:div w:id="1629816513">
          <w:marLeft w:val="0"/>
          <w:marRight w:val="0"/>
          <w:marTop w:val="0"/>
          <w:marBottom w:val="0"/>
          <w:divBdr>
            <w:top w:val="none" w:sz="0" w:space="0" w:color="auto"/>
            <w:left w:val="none" w:sz="0" w:space="0" w:color="auto"/>
            <w:bottom w:val="none" w:sz="0" w:space="0" w:color="auto"/>
            <w:right w:val="none" w:sz="0" w:space="0" w:color="auto"/>
          </w:divBdr>
        </w:div>
        <w:div w:id="331756775">
          <w:marLeft w:val="0"/>
          <w:marRight w:val="0"/>
          <w:marTop w:val="0"/>
          <w:marBottom w:val="0"/>
          <w:divBdr>
            <w:top w:val="none" w:sz="0" w:space="0" w:color="auto"/>
            <w:left w:val="none" w:sz="0" w:space="0" w:color="auto"/>
            <w:bottom w:val="none" w:sz="0" w:space="0" w:color="auto"/>
            <w:right w:val="none" w:sz="0" w:space="0" w:color="auto"/>
          </w:divBdr>
        </w:div>
        <w:div w:id="395516639">
          <w:marLeft w:val="0"/>
          <w:marRight w:val="0"/>
          <w:marTop w:val="0"/>
          <w:marBottom w:val="0"/>
          <w:divBdr>
            <w:top w:val="none" w:sz="0" w:space="0" w:color="auto"/>
            <w:left w:val="none" w:sz="0" w:space="0" w:color="auto"/>
            <w:bottom w:val="none" w:sz="0" w:space="0" w:color="auto"/>
            <w:right w:val="none" w:sz="0" w:space="0" w:color="auto"/>
          </w:divBdr>
        </w:div>
        <w:div w:id="1620990760">
          <w:marLeft w:val="0"/>
          <w:marRight w:val="0"/>
          <w:marTop w:val="0"/>
          <w:marBottom w:val="0"/>
          <w:divBdr>
            <w:top w:val="none" w:sz="0" w:space="0" w:color="auto"/>
            <w:left w:val="none" w:sz="0" w:space="0" w:color="auto"/>
            <w:bottom w:val="none" w:sz="0" w:space="0" w:color="auto"/>
            <w:right w:val="none" w:sz="0" w:space="0" w:color="auto"/>
          </w:divBdr>
        </w:div>
        <w:div w:id="684356920">
          <w:marLeft w:val="0"/>
          <w:marRight w:val="0"/>
          <w:marTop w:val="0"/>
          <w:marBottom w:val="0"/>
          <w:divBdr>
            <w:top w:val="none" w:sz="0" w:space="0" w:color="auto"/>
            <w:left w:val="none" w:sz="0" w:space="0" w:color="auto"/>
            <w:bottom w:val="none" w:sz="0" w:space="0" w:color="auto"/>
            <w:right w:val="none" w:sz="0" w:space="0" w:color="auto"/>
          </w:divBdr>
        </w:div>
        <w:div w:id="366881402">
          <w:marLeft w:val="0"/>
          <w:marRight w:val="0"/>
          <w:marTop w:val="0"/>
          <w:marBottom w:val="0"/>
          <w:divBdr>
            <w:top w:val="none" w:sz="0" w:space="0" w:color="auto"/>
            <w:left w:val="none" w:sz="0" w:space="0" w:color="auto"/>
            <w:bottom w:val="none" w:sz="0" w:space="0" w:color="auto"/>
            <w:right w:val="none" w:sz="0" w:space="0" w:color="auto"/>
          </w:divBdr>
        </w:div>
        <w:div w:id="425735369">
          <w:marLeft w:val="0"/>
          <w:marRight w:val="0"/>
          <w:marTop w:val="0"/>
          <w:marBottom w:val="0"/>
          <w:divBdr>
            <w:top w:val="none" w:sz="0" w:space="0" w:color="auto"/>
            <w:left w:val="none" w:sz="0" w:space="0" w:color="auto"/>
            <w:bottom w:val="none" w:sz="0" w:space="0" w:color="auto"/>
            <w:right w:val="none" w:sz="0" w:space="0" w:color="auto"/>
          </w:divBdr>
        </w:div>
        <w:div w:id="180243293">
          <w:marLeft w:val="0"/>
          <w:marRight w:val="0"/>
          <w:marTop w:val="0"/>
          <w:marBottom w:val="0"/>
          <w:divBdr>
            <w:top w:val="none" w:sz="0" w:space="0" w:color="auto"/>
            <w:left w:val="none" w:sz="0" w:space="0" w:color="auto"/>
            <w:bottom w:val="none" w:sz="0" w:space="0" w:color="auto"/>
            <w:right w:val="none" w:sz="0" w:space="0" w:color="auto"/>
          </w:divBdr>
        </w:div>
        <w:div w:id="1563633645">
          <w:marLeft w:val="0"/>
          <w:marRight w:val="0"/>
          <w:marTop w:val="0"/>
          <w:marBottom w:val="0"/>
          <w:divBdr>
            <w:top w:val="none" w:sz="0" w:space="0" w:color="auto"/>
            <w:left w:val="none" w:sz="0" w:space="0" w:color="auto"/>
            <w:bottom w:val="none" w:sz="0" w:space="0" w:color="auto"/>
            <w:right w:val="none" w:sz="0" w:space="0" w:color="auto"/>
          </w:divBdr>
        </w:div>
        <w:div w:id="1127316539">
          <w:marLeft w:val="0"/>
          <w:marRight w:val="0"/>
          <w:marTop w:val="0"/>
          <w:marBottom w:val="0"/>
          <w:divBdr>
            <w:top w:val="none" w:sz="0" w:space="0" w:color="auto"/>
            <w:left w:val="none" w:sz="0" w:space="0" w:color="auto"/>
            <w:bottom w:val="none" w:sz="0" w:space="0" w:color="auto"/>
            <w:right w:val="none" w:sz="0" w:space="0" w:color="auto"/>
          </w:divBdr>
        </w:div>
        <w:div w:id="276302046">
          <w:marLeft w:val="0"/>
          <w:marRight w:val="0"/>
          <w:marTop w:val="0"/>
          <w:marBottom w:val="0"/>
          <w:divBdr>
            <w:top w:val="none" w:sz="0" w:space="0" w:color="auto"/>
            <w:left w:val="none" w:sz="0" w:space="0" w:color="auto"/>
            <w:bottom w:val="none" w:sz="0" w:space="0" w:color="auto"/>
            <w:right w:val="none" w:sz="0" w:space="0" w:color="auto"/>
          </w:divBdr>
        </w:div>
        <w:div w:id="859051713">
          <w:marLeft w:val="0"/>
          <w:marRight w:val="0"/>
          <w:marTop w:val="0"/>
          <w:marBottom w:val="0"/>
          <w:divBdr>
            <w:top w:val="none" w:sz="0" w:space="0" w:color="auto"/>
            <w:left w:val="none" w:sz="0" w:space="0" w:color="auto"/>
            <w:bottom w:val="none" w:sz="0" w:space="0" w:color="auto"/>
            <w:right w:val="none" w:sz="0" w:space="0" w:color="auto"/>
          </w:divBdr>
        </w:div>
        <w:div w:id="2011449855">
          <w:marLeft w:val="0"/>
          <w:marRight w:val="0"/>
          <w:marTop w:val="0"/>
          <w:marBottom w:val="0"/>
          <w:divBdr>
            <w:top w:val="none" w:sz="0" w:space="0" w:color="auto"/>
            <w:left w:val="none" w:sz="0" w:space="0" w:color="auto"/>
            <w:bottom w:val="none" w:sz="0" w:space="0" w:color="auto"/>
            <w:right w:val="none" w:sz="0" w:space="0" w:color="auto"/>
          </w:divBdr>
        </w:div>
        <w:div w:id="1216500780">
          <w:marLeft w:val="0"/>
          <w:marRight w:val="0"/>
          <w:marTop w:val="0"/>
          <w:marBottom w:val="0"/>
          <w:divBdr>
            <w:top w:val="none" w:sz="0" w:space="0" w:color="auto"/>
            <w:left w:val="none" w:sz="0" w:space="0" w:color="auto"/>
            <w:bottom w:val="none" w:sz="0" w:space="0" w:color="auto"/>
            <w:right w:val="none" w:sz="0" w:space="0" w:color="auto"/>
          </w:divBdr>
        </w:div>
        <w:div w:id="917402762">
          <w:marLeft w:val="0"/>
          <w:marRight w:val="0"/>
          <w:marTop w:val="0"/>
          <w:marBottom w:val="0"/>
          <w:divBdr>
            <w:top w:val="none" w:sz="0" w:space="0" w:color="auto"/>
            <w:left w:val="none" w:sz="0" w:space="0" w:color="auto"/>
            <w:bottom w:val="none" w:sz="0" w:space="0" w:color="auto"/>
            <w:right w:val="none" w:sz="0" w:space="0" w:color="auto"/>
          </w:divBdr>
        </w:div>
        <w:div w:id="80950492">
          <w:marLeft w:val="0"/>
          <w:marRight w:val="0"/>
          <w:marTop w:val="0"/>
          <w:marBottom w:val="0"/>
          <w:divBdr>
            <w:top w:val="none" w:sz="0" w:space="0" w:color="auto"/>
            <w:left w:val="none" w:sz="0" w:space="0" w:color="auto"/>
            <w:bottom w:val="none" w:sz="0" w:space="0" w:color="auto"/>
            <w:right w:val="none" w:sz="0" w:space="0" w:color="auto"/>
          </w:divBdr>
        </w:div>
        <w:div w:id="2039428737">
          <w:marLeft w:val="0"/>
          <w:marRight w:val="0"/>
          <w:marTop w:val="0"/>
          <w:marBottom w:val="0"/>
          <w:divBdr>
            <w:top w:val="none" w:sz="0" w:space="0" w:color="auto"/>
            <w:left w:val="none" w:sz="0" w:space="0" w:color="auto"/>
            <w:bottom w:val="none" w:sz="0" w:space="0" w:color="auto"/>
            <w:right w:val="none" w:sz="0" w:space="0" w:color="auto"/>
          </w:divBdr>
        </w:div>
        <w:div w:id="289287446">
          <w:marLeft w:val="0"/>
          <w:marRight w:val="0"/>
          <w:marTop w:val="0"/>
          <w:marBottom w:val="0"/>
          <w:divBdr>
            <w:top w:val="none" w:sz="0" w:space="0" w:color="auto"/>
            <w:left w:val="none" w:sz="0" w:space="0" w:color="auto"/>
            <w:bottom w:val="none" w:sz="0" w:space="0" w:color="auto"/>
            <w:right w:val="none" w:sz="0" w:space="0" w:color="auto"/>
          </w:divBdr>
        </w:div>
        <w:div w:id="1152986262">
          <w:marLeft w:val="0"/>
          <w:marRight w:val="0"/>
          <w:marTop w:val="0"/>
          <w:marBottom w:val="0"/>
          <w:divBdr>
            <w:top w:val="none" w:sz="0" w:space="0" w:color="auto"/>
            <w:left w:val="none" w:sz="0" w:space="0" w:color="auto"/>
            <w:bottom w:val="none" w:sz="0" w:space="0" w:color="auto"/>
            <w:right w:val="none" w:sz="0" w:space="0" w:color="auto"/>
          </w:divBdr>
        </w:div>
        <w:div w:id="446201209">
          <w:marLeft w:val="0"/>
          <w:marRight w:val="0"/>
          <w:marTop w:val="0"/>
          <w:marBottom w:val="0"/>
          <w:divBdr>
            <w:top w:val="none" w:sz="0" w:space="0" w:color="auto"/>
            <w:left w:val="none" w:sz="0" w:space="0" w:color="auto"/>
            <w:bottom w:val="none" w:sz="0" w:space="0" w:color="auto"/>
            <w:right w:val="none" w:sz="0" w:space="0" w:color="auto"/>
          </w:divBdr>
        </w:div>
        <w:div w:id="880896132">
          <w:marLeft w:val="0"/>
          <w:marRight w:val="0"/>
          <w:marTop w:val="0"/>
          <w:marBottom w:val="0"/>
          <w:divBdr>
            <w:top w:val="none" w:sz="0" w:space="0" w:color="auto"/>
            <w:left w:val="none" w:sz="0" w:space="0" w:color="auto"/>
            <w:bottom w:val="none" w:sz="0" w:space="0" w:color="auto"/>
            <w:right w:val="none" w:sz="0" w:space="0" w:color="auto"/>
          </w:divBdr>
        </w:div>
        <w:div w:id="732850039">
          <w:marLeft w:val="0"/>
          <w:marRight w:val="0"/>
          <w:marTop w:val="0"/>
          <w:marBottom w:val="0"/>
          <w:divBdr>
            <w:top w:val="none" w:sz="0" w:space="0" w:color="auto"/>
            <w:left w:val="none" w:sz="0" w:space="0" w:color="auto"/>
            <w:bottom w:val="none" w:sz="0" w:space="0" w:color="auto"/>
            <w:right w:val="none" w:sz="0" w:space="0" w:color="auto"/>
          </w:divBdr>
        </w:div>
        <w:div w:id="1828552175">
          <w:marLeft w:val="0"/>
          <w:marRight w:val="0"/>
          <w:marTop w:val="0"/>
          <w:marBottom w:val="0"/>
          <w:divBdr>
            <w:top w:val="none" w:sz="0" w:space="0" w:color="auto"/>
            <w:left w:val="none" w:sz="0" w:space="0" w:color="auto"/>
            <w:bottom w:val="none" w:sz="0" w:space="0" w:color="auto"/>
            <w:right w:val="none" w:sz="0" w:space="0" w:color="auto"/>
          </w:divBdr>
        </w:div>
        <w:div w:id="1622034588">
          <w:marLeft w:val="0"/>
          <w:marRight w:val="0"/>
          <w:marTop w:val="0"/>
          <w:marBottom w:val="0"/>
          <w:divBdr>
            <w:top w:val="none" w:sz="0" w:space="0" w:color="auto"/>
            <w:left w:val="none" w:sz="0" w:space="0" w:color="auto"/>
            <w:bottom w:val="none" w:sz="0" w:space="0" w:color="auto"/>
            <w:right w:val="none" w:sz="0" w:space="0" w:color="auto"/>
          </w:divBdr>
        </w:div>
        <w:div w:id="618727454">
          <w:marLeft w:val="0"/>
          <w:marRight w:val="0"/>
          <w:marTop w:val="0"/>
          <w:marBottom w:val="0"/>
          <w:divBdr>
            <w:top w:val="none" w:sz="0" w:space="0" w:color="auto"/>
            <w:left w:val="none" w:sz="0" w:space="0" w:color="auto"/>
            <w:bottom w:val="none" w:sz="0" w:space="0" w:color="auto"/>
            <w:right w:val="none" w:sz="0" w:space="0" w:color="auto"/>
          </w:divBdr>
        </w:div>
        <w:div w:id="1757828136">
          <w:marLeft w:val="0"/>
          <w:marRight w:val="0"/>
          <w:marTop w:val="0"/>
          <w:marBottom w:val="0"/>
          <w:divBdr>
            <w:top w:val="none" w:sz="0" w:space="0" w:color="auto"/>
            <w:left w:val="none" w:sz="0" w:space="0" w:color="auto"/>
            <w:bottom w:val="none" w:sz="0" w:space="0" w:color="auto"/>
            <w:right w:val="none" w:sz="0" w:space="0" w:color="auto"/>
          </w:divBdr>
        </w:div>
        <w:div w:id="763577702">
          <w:marLeft w:val="0"/>
          <w:marRight w:val="0"/>
          <w:marTop w:val="0"/>
          <w:marBottom w:val="0"/>
          <w:divBdr>
            <w:top w:val="none" w:sz="0" w:space="0" w:color="auto"/>
            <w:left w:val="none" w:sz="0" w:space="0" w:color="auto"/>
            <w:bottom w:val="none" w:sz="0" w:space="0" w:color="auto"/>
            <w:right w:val="none" w:sz="0" w:space="0" w:color="auto"/>
          </w:divBdr>
        </w:div>
        <w:div w:id="126317788">
          <w:marLeft w:val="0"/>
          <w:marRight w:val="0"/>
          <w:marTop w:val="0"/>
          <w:marBottom w:val="0"/>
          <w:divBdr>
            <w:top w:val="none" w:sz="0" w:space="0" w:color="auto"/>
            <w:left w:val="none" w:sz="0" w:space="0" w:color="auto"/>
            <w:bottom w:val="none" w:sz="0" w:space="0" w:color="auto"/>
            <w:right w:val="none" w:sz="0" w:space="0" w:color="auto"/>
          </w:divBdr>
        </w:div>
        <w:div w:id="1118333540">
          <w:marLeft w:val="0"/>
          <w:marRight w:val="0"/>
          <w:marTop w:val="0"/>
          <w:marBottom w:val="0"/>
          <w:divBdr>
            <w:top w:val="none" w:sz="0" w:space="0" w:color="auto"/>
            <w:left w:val="none" w:sz="0" w:space="0" w:color="auto"/>
            <w:bottom w:val="none" w:sz="0" w:space="0" w:color="auto"/>
            <w:right w:val="none" w:sz="0" w:space="0" w:color="auto"/>
          </w:divBdr>
        </w:div>
        <w:div w:id="730083839">
          <w:marLeft w:val="0"/>
          <w:marRight w:val="0"/>
          <w:marTop w:val="0"/>
          <w:marBottom w:val="0"/>
          <w:divBdr>
            <w:top w:val="none" w:sz="0" w:space="0" w:color="auto"/>
            <w:left w:val="none" w:sz="0" w:space="0" w:color="auto"/>
            <w:bottom w:val="none" w:sz="0" w:space="0" w:color="auto"/>
            <w:right w:val="none" w:sz="0" w:space="0" w:color="auto"/>
          </w:divBdr>
        </w:div>
        <w:div w:id="696547779">
          <w:marLeft w:val="0"/>
          <w:marRight w:val="0"/>
          <w:marTop w:val="0"/>
          <w:marBottom w:val="0"/>
          <w:divBdr>
            <w:top w:val="none" w:sz="0" w:space="0" w:color="auto"/>
            <w:left w:val="none" w:sz="0" w:space="0" w:color="auto"/>
            <w:bottom w:val="none" w:sz="0" w:space="0" w:color="auto"/>
            <w:right w:val="none" w:sz="0" w:space="0" w:color="auto"/>
          </w:divBdr>
        </w:div>
        <w:div w:id="1409614021">
          <w:marLeft w:val="0"/>
          <w:marRight w:val="0"/>
          <w:marTop w:val="0"/>
          <w:marBottom w:val="0"/>
          <w:divBdr>
            <w:top w:val="none" w:sz="0" w:space="0" w:color="auto"/>
            <w:left w:val="none" w:sz="0" w:space="0" w:color="auto"/>
            <w:bottom w:val="none" w:sz="0" w:space="0" w:color="auto"/>
            <w:right w:val="none" w:sz="0" w:space="0" w:color="auto"/>
          </w:divBdr>
        </w:div>
        <w:div w:id="452290727">
          <w:marLeft w:val="0"/>
          <w:marRight w:val="0"/>
          <w:marTop w:val="0"/>
          <w:marBottom w:val="0"/>
          <w:divBdr>
            <w:top w:val="none" w:sz="0" w:space="0" w:color="auto"/>
            <w:left w:val="none" w:sz="0" w:space="0" w:color="auto"/>
            <w:bottom w:val="none" w:sz="0" w:space="0" w:color="auto"/>
            <w:right w:val="none" w:sz="0" w:space="0" w:color="auto"/>
          </w:divBdr>
        </w:div>
        <w:div w:id="2133015017">
          <w:marLeft w:val="0"/>
          <w:marRight w:val="0"/>
          <w:marTop w:val="0"/>
          <w:marBottom w:val="0"/>
          <w:divBdr>
            <w:top w:val="none" w:sz="0" w:space="0" w:color="auto"/>
            <w:left w:val="none" w:sz="0" w:space="0" w:color="auto"/>
            <w:bottom w:val="none" w:sz="0" w:space="0" w:color="auto"/>
            <w:right w:val="none" w:sz="0" w:space="0" w:color="auto"/>
          </w:divBdr>
        </w:div>
        <w:div w:id="931279597">
          <w:marLeft w:val="0"/>
          <w:marRight w:val="0"/>
          <w:marTop w:val="0"/>
          <w:marBottom w:val="0"/>
          <w:divBdr>
            <w:top w:val="none" w:sz="0" w:space="0" w:color="auto"/>
            <w:left w:val="none" w:sz="0" w:space="0" w:color="auto"/>
            <w:bottom w:val="none" w:sz="0" w:space="0" w:color="auto"/>
            <w:right w:val="none" w:sz="0" w:space="0" w:color="auto"/>
          </w:divBdr>
        </w:div>
        <w:div w:id="912592853">
          <w:marLeft w:val="0"/>
          <w:marRight w:val="0"/>
          <w:marTop w:val="0"/>
          <w:marBottom w:val="0"/>
          <w:divBdr>
            <w:top w:val="none" w:sz="0" w:space="0" w:color="auto"/>
            <w:left w:val="none" w:sz="0" w:space="0" w:color="auto"/>
            <w:bottom w:val="none" w:sz="0" w:space="0" w:color="auto"/>
            <w:right w:val="none" w:sz="0" w:space="0" w:color="auto"/>
          </w:divBdr>
        </w:div>
        <w:div w:id="1730112292">
          <w:marLeft w:val="0"/>
          <w:marRight w:val="0"/>
          <w:marTop w:val="0"/>
          <w:marBottom w:val="0"/>
          <w:divBdr>
            <w:top w:val="none" w:sz="0" w:space="0" w:color="auto"/>
            <w:left w:val="none" w:sz="0" w:space="0" w:color="auto"/>
            <w:bottom w:val="none" w:sz="0" w:space="0" w:color="auto"/>
            <w:right w:val="none" w:sz="0" w:space="0" w:color="auto"/>
          </w:divBdr>
        </w:div>
        <w:div w:id="1583906164">
          <w:marLeft w:val="0"/>
          <w:marRight w:val="0"/>
          <w:marTop w:val="0"/>
          <w:marBottom w:val="0"/>
          <w:divBdr>
            <w:top w:val="none" w:sz="0" w:space="0" w:color="auto"/>
            <w:left w:val="none" w:sz="0" w:space="0" w:color="auto"/>
            <w:bottom w:val="none" w:sz="0" w:space="0" w:color="auto"/>
            <w:right w:val="none" w:sz="0" w:space="0" w:color="auto"/>
          </w:divBdr>
        </w:div>
        <w:div w:id="1994142227">
          <w:marLeft w:val="0"/>
          <w:marRight w:val="0"/>
          <w:marTop w:val="0"/>
          <w:marBottom w:val="0"/>
          <w:divBdr>
            <w:top w:val="none" w:sz="0" w:space="0" w:color="auto"/>
            <w:left w:val="none" w:sz="0" w:space="0" w:color="auto"/>
            <w:bottom w:val="none" w:sz="0" w:space="0" w:color="auto"/>
            <w:right w:val="none" w:sz="0" w:space="0" w:color="auto"/>
          </w:divBdr>
        </w:div>
        <w:div w:id="654921703">
          <w:marLeft w:val="0"/>
          <w:marRight w:val="0"/>
          <w:marTop w:val="0"/>
          <w:marBottom w:val="0"/>
          <w:divBdr>
            <w:top w:val="none" w:sz="0" w:space="0" w:color="auto"/>
            <w:left w:val="none" w:sz="0" w:space="0" w:color="auto"/>
            <w:bottom w:val="none" w:sz="0" w:space="0" w:color="auto"/>
            <w:right w:val="none" w:sz="0" w:space="0" w:color="auto"/>
          </w:divBdr>
        </w:div>
        <w:div w:id="2125416538">
          <w:marLeft w:val="0"/>
          <w:marRight w:val="0"/>
          <w:marTop w:val="0"/>
          <w:marBottom w:val="0"/>
          <w:divBdr>
            <w:top w:val="none" w:sz="0" w:space="0" w:color="auto"/>
            <w:left w:val="none" w:sz="0" w:space="0" w:color="auto"/>
            <w:bottom w:val="none" w:sz="0" w:space="0" w:color="auto"/>
            <w:right w:val="none" w:sz="0" w:space="0" w:color="auto"/>
          </w:divBdr>
        </w:div>
        <w:div w:id="1109356349">
          <w:marLeft w:val="0"/>
          <w:marRight w:val="0"/>
          <w:marTop w:val="0"/>
          <w:marBottom w:val="0"/>
          <w:divBdr>
            <w:top w:val="none" w:sz="0" w:space="0" w:color="auto"/>
            <w:left w:val="none" w:sz="0" w:space="0" w:color="auto"/>
            <w:bottom w:val="none" w:sz="0" w:space="0" w:color="auto"/>
            <w:right w:val="none" w:sz="0" w:space="0" w:color="auto"/>
          </w:divBdr>
        </w:div>
        <w:div w:id="515655376">
          <w:marLeft w:val="0"/>
          <w:marRight w:val="0"/>
          <w:marTop w:val="0"/>
          <w:marBottom w:val="0"/>
          <w:divBdr>
            <w:top w:val="none" w:sz="0" w:space="0" w:color="auto"/>
            <w:left w:val="none" w:sz="0" w:space="0" w:color="auto"/>
            <w:bottom w:val="none" w:sz="0" w:space="0" w:color="auto"/>
            <w:right w:val="none" w:sz="0" w:space="0" w:color="auto"/>
          </w:divBdr>
        </w:div>
        <w:div w:id="996230390">
          <w:marLeft w:val="0"/>
          <w:marRight w:val="0"/>
          <w:marTop w:val="0"/>
          <w:marBottom w:val="0"/>
          <w:divBdr>
            <w:top w:val="none" w:sz="0" w:space="0" w:color="auto"/>
            <w:left w:val="none" w:sz="0" w:space="0" w:color="auto"/>
            <w:bottom w:val="none" w:sz="0" w:space="0" w:color="auto"/>
            <w:right w:val="none" w:sz="0" w:space="0" w:color="auto"/>
          </w:divBdr>
        </w:div>
        <w:div w:id="957027402">
          <w:marLeft w:val="0"/>
          <w:marRight w:val="0"/>
          <w:marTop w:val="0"/>
          <w:marBottom w:val="0"/>
          <w:divBdr>
            <w:top w:val="none" w:sz="0" w:space="0" w:color="auto"/>
            <w:left w:val="none" w:sz="0" w:space="0" w:color="auto"/>
            <w:bottom w:val="none" w:sz="0" w:space="0" w:color="auto"/>
            <w:right w:val="none" w:sz="0" w:space="0" w:color="auto"/>
          </w:divBdr>
        </w:div>
        <w:div w:id="1953049633">
          <w:marLeft w:val="0"/>
          <w:marRight w:val="0"/>
          <w:marTop w:val="0"/>
          <w:marBottom w:val="0"/>
          <w:divBdr>
            <w:top w:val="none" w:sz="0" w:space="0" w:color="auto"/>
            <w:left w:val="none" w:sz="0" w:space="0" w:color="auto"/>
            <w:bottom w:val="none" w:sz="0" w:space="0" w:color="auto"/>
            <w:right w:val="none" w:sz="0" w:space="0" w:color="auto"/>
          </w:divBdr>
        </w:div>
        <w:div w:id="1928727347">
          <w:marLeft w:val="0"/>
          <w:marRight w:val="0"/>
          <w:marTop w:val="0"/>
          <w:marBottom w:val="0"/>
          <w:divBdr>
            <w:top w:val="none" w:sz="0" w:space="0" w:color="auto"/>
            <w:left w:val="none" w:sz="0" w:space="0" w:color="auto"/>
            <w:bottom w:val="none" w:sz="0" w:space="0" w:color="auto"/>
            <w:right w:val="none" w:sz="0" w:space="0" w:color="auto"/>
          </w:divBdr>
        </w:div>
        <w:div w:id="794759713">
          <w:marLeft w:val="0"/>
          <w:marRight w:val="0"/>
          <w:marTop w:val="0"/>
          <w:marBottom w:val="0"/>
          <w:divBdr>
            <w:top w:val="none" w:sz="0" w:space="0" w:color="auto"/>
            <w:left w:val="none" w:sz="0" w:space="0" w:color="auto"/>
            <w:bottom w:val="none" w:sz="0" w:space="0" w:color="auto"/>
            <w:right w:val="none" w:sz="0" w:space="0" w:color="auto"/>
          </w:divBdr>
        </w:div>
        <w:div w:id="471825346">
          <w:marLeft w:val="0"/>
          <w:marRight w:val="0"/>
          <w:marTop w:val="0"/>
          <w:marBottom w:val="0"/>
          <w:divBdr>
            <w:top w:val="none" w:sz="0" w:space="0" w:color="auto"/>
            <w:left w:val="none" w:sz="0" w:space="0" w:color="auto"/>
            <w:bottom w:val="none" w:sz="0" w:space="0" w:color="auto"/>
            <w:right w:val="none" w:sz="0" w:space="0" w:color="auto"/>
          </w:divBdr>
        </w:div>
        <w:div w:id="1647586288">
          <w:marLeft w:val="0"/>
          <w:marRight w:val="0"/>
          <w:marTop w:val="0"/>
          <w:marBottom w:val="0"/>
          <w:divBdr>
            <w:top w:val="none" w:sz="0" w:space="0" w:color="auto"/>
            <w:left w:val="none" w:sz="0" w:space="0" w:color="auto"/>
            <w:bottom w:val="none" w:sz="0" w:space="0" w:color="auto"/>
            <w:right w:val="none" w:sz="0" w:space="0" w:color="auto"/>
          </w:divBdr>
        </w:div>
        <w:div w:id="994995016">
          <w:marLeft w:val="0"/>
          <w:marRight w:val="0"/>
          <w:marTop w:val="0"/>
          <w:marBottom w:val="0"/>
          <w:divBdr>
            <w:top w:val="none" w:sz="0" w:space="0" w:color="auto"/>
            <w:left w:val="none" w:sz="0" w:space="0" w:color="auto"/>
            <w:bottom w:val="none" w:sz="0" w:space="0" w:color="auto"/>
            <w:right w:val="none" w:sz="0" w:space="0" w:color="auto"/>
          </w:divBdr>
        </w:div>
        <w:div w:id="1239630879">
          <w:marLeft w:val="0"/>
          <w:marRight w:val="0"/>
          <w:marTop w:val="0"/>
          <w:marBottom w:val="0"/>
          <w:divBdr>
            <w:top w:val="none" w:sz="0" w:space="0" w:color="auto"/>
            <w:left w:val="none" w:sz="0" w:space="0" w:color="auto"/>
            <w:bottom w:val="none" w:sz="0" w:space="0" w:color="auto"/>
            <w:right w:val="none" w:sz="0" w:space="0" w:color="auto"/>
          </w:divBdr>
        </w:div>
        <w:div w:id="1931231208">
          <w:marLeft w:val="0"/>
          <w:marRight w:val="0"/>
          <w:marTop w:val="0"/>
          <w:marBottom w:val="0"/>
          <w:divBdr>
            <w:top w:val="none" w:sz="0" w:space="0" w:color="auto"/>
            <w:left w:val="none" w:sz="0" w:space="0" w:color="auto"/>
            <w:bottom w:val="none" w:sz="0" w:space="0" w:color="auto"/>
            <w:right w:val="none" w:sz="0" w:space="0" w:color="auto"/>
          </w:divBdr>
        </w:div>
        <w:div w:id="1356735882">
          <w:marLeft w:val="0"/>
          <w:marRight w:val="0"/>
          <w:marTop w:val="0"/>
          <w:marBottom w:val="0"/>
          <w:divBdr>
            <w:top w:val="none" w:sz="0" w:space="0" w:color="auto"/>
            <w:left w:val="none" w:sz="0" w:space="0" w:color="auto"/>
            <w:bottom w:val="none" w:sz="0" w:space="0" w:color="auto"/>
            <w:right w:val="none" w:sz="0" w:space="0" w:color="auto"/>
          </w:divBdr>
        </w:div>
        <w:div w:id="662121479">
          <w:marLeft w:val="0"/>
          <w:marRight w:val="0"/>
          <w:marTop w:val="0"/>
          <w:marBottom w:val="0"/>
          <w:divBdr>
            <w:top w:val="none" w:sz="0" w:space="0" w:color="auto"/>
            <w:left w:val="none" w:sz="0" w:space="0" w:color="auto"/>
            <w:bottom w:val="none" w:sz="0" w:space="0" w:color="auto"/>
            <w:right w:val="none" w:sz="0" w:space="0" w:color="auto"/>
          </w:divBdr>
        </w:div>
        <w:div w:id="808862320">
          <w:marLeft w:val="0"/>
          <w:marRight w:val="0"/>
          <w:marTop w:val="0"/>
          <w:marBottom w:val="0"/>
          <w:divBdr>
            <w:top w:val="none" w:sz="0" w:space="0" w:color="auto"/>
            <w:left w:val="none" w:sz="0" w:space="0" w:color="auto"/>
            <w:bottom w:val="none" w:sz="0" w:space="0" w:color="auto"/>
            <w:right w:val="none" w:sz="0" w:space="0" w:color="auto"/>
          </w:divBdr>
        </w:div>
        <w:div w:id="1874223267">
          <w:marLeft w:val="0"/>
          <w:marRight w:val="0"/>
          <w:marTop w:val="0"/>
          <w:marBottom w:val="0"/>
          <w:divBdr>
            <w:top w:val="none" w:sz="0" w:space="0" w:color="auto"/>
            <w:left w:val="none" w:sz="0" w:space="0" w:color="auto"/>
            <w:bottom w:val="none" w:sz="0" w:space="0" w:color="auto"/>
            <w:right w:val="none" w:sz="0" w:space="0" w:color="auto"/>
          </w:divBdr>
        </w:div>
        <w:div w:id="1947300018">
          <w:marLeft w:val="0"/>
          <w:marRight w:val="0"/>
          <w:marTop w:val="0"/>
          <w:marBottom w:val="0"/>
          <w:divBdr>
            <w:top w:val="none" w:sz="0" w:space="0" w:color="auto"/>
            <w:left w:val="none" w:sz="0" w:space="0" w:color="auto"/>
            <w:bottom w:val="none" w:sz="0" w:space="0" w:color="auto"/>
            <w:right w:val="none" w:sz="0" w:space="0" w:color="auto"/>
          </w:divBdr>
        </w:div>
        <w:div w:id="2134057484">
          <w:marLeft w:val="0"/>
          <w:marRight w:val="0"/>
          <w:marTop w:val="0"/>
          <w:marBottom w:val="0"/>
          <w:divBdr>
            <w:top w:val="none" w:sz="0" w:space="0" w:color="auto"/>
            <w:left w:val="none" w:sz="0" w:space="0" w:color="auto"/>
            <w:bottom w:val="none" w:sz="0" w:space="0" w:color="auto"/>
            <w:right w:val="none" w:sz="0" w:space="0" w:color="auto"/>
          </w:divBdr>
        </w:div>
        <w:div w:id="936905331">
          <w:marLeft w:val="0"/>
          <w:marRight w:val="0"/>
          <w:marTop w:val="0"/>
          <w:marBottom w:val="0"/>
          <w:divBdr>
            <w:top w:val="none" w:sz="0" w:space="0" w:color="auto"/>
            <w:left w:val="none" w:sz="0" w:space="0" w:color="auto"/>
            <w:bottom w:val="none" w:sz="0" w:space="0" w:color="auto"/>
            <w:right w:val="none" w:sz="0" w:space="0" w:color="auto"/>
          </w:divBdr>
        </w:div>
        <w:div w:id="1762484527">
          <w:marLeft w:val="0"/>
          <w:marRight w:val="0"/>
          <w:marTop w:val="0"/>
          <w:marBottom w:val="0"/>
          <w:divBdr>
            <w:top w:val="none" w:sz="0" w:space="0" w:color="auto"/>
            <w:left w:val="none" w:sz="0" w:space="0" w:color="auto"/>
            <w:bottom w:val="none" w:sz="0" w:space="0" w:color="auto"/>
            <w:right w:val="none" w:sz="0" w:space="0" w:color="auto"/>
          </w:divBdr>
        </w:div>
        <w:div w:id="2029717508">
          <w:marLeft w:val="0"/>
          <w:marRight w:val="0"/>
          <w:marTop w:val="0"/>
          <w:marBottom w:val="0"/>
          <w:divBdr>
            <w:top w:val="none" w:sz="0" w:space="0" w:color="auto"/>
            <w:left w:val="none" w:sz="0" w:space="0" w:color="auto"/>
            <w:bottom w:val="none" w:sz="0" w:space="0" w:color="auto"/>
            <w:right w:val="none" w:sz="0" w:space="0" w:color="auto"/>
          </w:divBdr>
        </w:div>
        <w:div w:id="258998641">
          <w:marLeft w:val="0"/>
          <w:marRight w:val="0"/>
          <w:marTop w:val="0"/>
          <w:marBottom w:val="0"/>
          <w:divBdr>
            <w:top w:val="none" w:sz="0" w:space="0" w:color="auto"/>
            <w:left w:val="none" w:sz="0" w:space="0" w:color="auto"/>
            <w:bottom w:val="none" w:sz="0" w:space="0" w:color="auto"/>
            <w:right w:val="none" w:sz="0" w:space="0" w:color="auto"/>
          </w:divBdr>
        </w:div>
        <w:div w:id="1180122634">
          <w:marLeft w:val="0"/>
          <w:marRight w:val="0"/>
          <w:marTop w:val="0"/>
          <w:marBottom w:val="0"/>
          <w:divBdr>
            <w:top w:val="none" w:sz="0" w:space="0" w:color="auto"/>
            <w:left w:val="none" w:sz="0" w:space="0" w:color="auto"/>
            <w:bottom w:val="none" w:sz="0" w:space="0" w:color="auto"/>
            <w:right w:val="none" w:sz="0" w:space="0" w:color="auto"/>
          </w:divBdr>
        </w:div>
        <w:div w:id="763108941">
          <w:marLeft w:val="0"/>
          <w:marRight w:val="0"/>
          <w:marTop w:val="0"/>
          <w:marBottom w:val="0"/>
          <w:divBdr>
            <w:top w:val="none" w:sz="0" w:space="0" w:color="auto"/>
            <w:left w:val="none" w:sz="0" w:space="0" w:color="auto"/>
            <w:bottom w:val="none" w:sz="0" w:space="0" w:color="auto"/>
            <w:right w:val="none" w:sz="0" w:space="0" w:color="auto"/>
          </w:divBdr>
        </w:div>
        <w:div w:id="151024456">
          <w:marLeft w:val="0"/>
          <w:marRight w:val="0"/>
          <w:marTop w:val="0"/>
          <w:marBottom w:val="0"/>
          <w:divBdr>
            <w:top w:val="none" w:sz="0" w:space="0" w:color="auto"/>
            <w:left w:val="none" w:sz="0" w:space="0" w:color="auto"/>
            <w:bottom w:val="none" w:sz="0" w:space="0" w:color="auto"/>
            <w:right w:val="none" w:sz="0" w:space="0" w:color="auto"/>
          </w:divBdr>
        </w:div>
        <w:div w:id="701903900">
          <w:marLeft w:val="0"/>
          <w:marRight w:val="0"/>
          <w:marTop w:val="0"/>
          <w:marBottom w:val="0"/>
          <w:divBdr>
            <w:top w:val="none" w:sz="0" w:space="0" w:color="auto"/>
            <w:left w:val="none" w:sz="0" w:space="0" w:color="auto"/>
            <w:bottom w:val="none" w:sz="0" w:space="0" w:color="auto"/>
            <w:right w:val="none" w:sz="0" w:space="0" w:color="auto"/>
          </w:divBdr>
        </w:div>
        <w:div w:id="583295842">
          <w:marLeft w:val="0"/>
          <w:marRight w:val="0"/>
          <w:marTop w:val="0"/>
          <w:marBottom w:val="0"/>
          <w:divBdr>
            <w:top w:val="none" w:sz="0" w:space="0" w:color="auto"/>
            <w:left w:val="none" w:sz="0" w:space="0" w:color="auto"/>
            <w:bottom w:val="none" w:sz="0" w:space="0" w:color="auto"/>
            <w:right w:val="none" w:sz="0" w:space="0" w:color="auto"/>
          </w:divBdr>
        </w:div>
        <w:div w:id="1401245249">
          <w:marLeft w:val="0"/>
          <w:marRight w:val="0"/>
          <w:marTop w:val="0"/>
          <w:marBottom w:val="0"/>
          <w:divBdr>
            <w:top w:val="none" w:sz="0" w:space="0" w:color="auto"/>
            <w:left w:val="none" w:sz="0" w:space="0" w:color="auto"/>
            <w:bottom w:val="none" w:sz="0" w:space="0" w:color="auto"/>
            <w:right w:val="none" w:sz="0" w:space="0" w:color="auto"/>
          </w:divBdr>
        </w:div>
        <w:div w:id="744686847">
          <w:marLeft w:val="0"/>
          <w:marRight w:val="0"/>
          <w:marTop w:val="0"/>
          <w:marBottom w:val="0"/>
          <w:divBdr>
            <w:top w:val="none" w:sz="0" w:space="0" w:color="auto"/>
            <w:left w:val="none" w:sz="0" w:space="0" w:color="auto"/>
            <w:bottom w:val="none" w:sz="0" w:space="0" w:color="auto"/>
            <w:right w:val="none" w:sz="0" w:space="0" w:color="auto"/>
          </w:divBdr>
        </w:div>
        <w:div w:id="1113940716">
          <w:marLeft w:val="0"/>
          <w:marRight w:val="0"/>
          <w:marTop w:val="0"/>
          <w:marBottom w:val="0"/>
          <w:divBdr>
            <w:top w:val="none" w:sz="0" w:space="0" w:color="auto"/>
            <w:left w:val="none" w:sz="0" w:space="0" w:color="auto"/>
            <w:bottom w:val="none" w:sz="0" w:space="0" w:color="auto"/>
            <w:right w:val="none" w:sz="0" w:space="0" w:color="auto"/>
          </w:divBdr>
        </w:div>
        <w:div w:id="675034076">
          <w:marLeft w:val="0"/>
          <w:marRight w:val="0"/>
          <w:marTop w:val="0"/>
          <w:marBottom w:val="0"/>
          <w:divBdr>
            <w:top w:val="none" w:sz="0" w:space="0" w:color="auto"/>
            <w:left w:val="none" w:sz="0" w:space="0" w:color="auto"/>
            <w:bottom w:val="none" w:sz="0" w:space="0" w:color="auto"/>
            <w:right w:val="none" w:sz="0" w:space="0" w:color="auto"/>
          </w:divBdr>
        </w:div>
        <w:div w:id="398527025">
          <w:marLeft w:val="0"/>
          <w:marRight w:val="0"/>
          <w:marTop w:val="0"/>
          <w:marBottom w:val="0"/>
          <w:divBdr>
            <w:top w:val="none" w:sz="0" w:space="0" w:color="auto"/>
            <w:left w:val="none" w:sz="0" w:space="0" w:color="auto"/>
            <w:bottom w:val="none" w:sz="0" w:space="0" w:color="auto"/>
            <w:right w:val="none" w:sz="0" w:space="0" w:color="auto"/>
          </w:divBdr>
        </w:div>
        <w:div w:id="61758647">
          <w:marLeft w:val="0"/>
          <w:marRight w:val="0"/>
          <w:marTop w:val="0"/>
          <w:marBottom w:val="0"/>
          <w:divBdr>
            <w:top w:val="none" w:sz="0" w:space="0" w:color="auto"/>
            <w:left w:val="none" w:sz="0" w:space="0" w:color="auto"/>
            <w:bottom w:val="none" w:sz="0" w:space="0" w:color="auto"/>
            <w:right w:val="none" w:sz="0" w:space="0" w:color="auto"/>
          </w:divBdr>
        </w:div>
        <w:div w:id="2039968426">
          <w:marLeft w:val="0"/>
          <w:marRight w:val="0"/>
          <w:marTop w:val="0"/>
          <w:marBottom w:val="0"/>
          <w:divBdr>
            <w:top w:val="none" w:sz="0" w:space="0" w:color="auto"/>
            <w:left w:val="none" w:sz="0" w:space="0" w:color="auto"/>
            <w:bottom w:val="none" w:sz="0" w:space="0" w:color="auto"/>
            <w:right w:val="none" w:sz="0" w:space="0" w:color="auto"/>
          </w:divBdr>
        </w:div>
        <w:div w:id="308630599">
          <w:marLeft w:val="0"/>
          <w:marRight w:val="0"/>
          <w:marTop w:val="0"/>
          <w:marBottom w:val="0"/>
          <w:divBdr>
            <w:top w:val="none" w:sz="0" w:space="0" w:color="auto"/>
            <w:left w:val="none" w:sz="0" w:space="0" w:color="auto"/>
            <w:bottom w:val="none" w:sz="0" w:space="0" w:color="auto"/>
            <w:right w:val="none" w:sz="0" w:space="0" w:color="auto"/>
          </w:divBdr>
        </w:div>
        <w:div w:id="1384405658">
          <w:marLeft w:val="0"/>
          <w:marRight w:val="0"/>
          <w:marTop w:val="0"/>
          <w:marBottom w:val="0"/>
          <w:divBdr>
            <w:top w:val="none" w:sz="0" w:space="0" w:color="auto"/>
            <w:left w:val="none" w:sz="0" w:space="0" w:color="auto"/>
            <w:bottom w:val="none" w:sz="0" w:space="0" w:color="auto"/>
            <w:right w:val="none" w:sz="0" w:space="0" w:color="auto"/>
          </w:divBdr>
        </w:div>
        <w:div w:id="1944678873">
          <w:marLeft w:val="0"/>
          <w:marRight w:val="0"/>
          <w:marTop w:val="0"/>
          <w:marBottom w:val="0"/>
          <w:divBdr>
            <w:top w:val="none" w:sz="0" w:space="0" w:color="auto"/>
            <w:left w:val="none" w:sz="0" w:space="0" w:color="auto"/>
            <w:bottom w:val="none" w:sz="0" w:space="0" w:color="auto"/>
            <w:right w:val="none" w:sz="0" w:space="0" w:color="auto"/>
          </w:divBdr>
        </w:div>
        <w:div w:id="783234166">
          <w:marLeft w:val="0"/>
          <w:marRight w:val="0"/>
          <w:marTop w:val="0"/>
          <w:marBottom w:val="0"/>
          <w:divBdr>
            <w:top w:val="none" w:sz="0" w:space="0" w:color="auto"/>
            <w:left w:val="none" w:sz="0" w:space="0" w:color="auto"/>
            <w:bottom w:val="none" w:sz="0" w:space="0" w:color="auto"/>
            <w:right w:val="none" w:sz="0" w:space="0" w:color="auto"/>
          </w:divBdr>
        </w:div>
        <w:div w:id="800685852">
          <w:marLeft w:val="0"/>
          <w:marRight w:val="0"/>
          <w:marTop w:val="0"/>
          <w:marBottom w:val="0"/>
          <w:divBdr>
            <w:top w:val="none" w:sz="0" w:space="0" w:color="auto"/>
            <w:left w:val="none" w:sz="0" w:space="0" w:color="auto"/>
            <w:bottom w:val="none" w:sz="0" w:space="0" w:color="auto"/>
            <w:right w:val="none" w:sz="0" w:space="0" w:color="auto"/>
          </w:divBdr>
        </w:div>
        <w:div w:id="2046754832">
          <w:marLeft w:val="0"/>
          <w:marRight w:val="0"/>
          <w:marTop w:val="0"/>
          <w:marBottom w:val="0"/>
          <w:divBdr>
            <w:top w:val="none" w:sz="0" w:space="0" w:color="auto"/>
            <w:left w:val="none" w:sz="0" w:space="0" w:color="auto"/>
            <w:bottom w:val="none" w:sz="0" w:space="0" w:color="auto"/>
            <w:right w:val="none" w:sz="0" w:space="0" w:color="auto"/>
          </w:divBdr>
        </w:div>
        <w:div w:id="1818449867">
          <w:marLeft w:val="0"/>
          <w:marRight w:val="0"/>
          <w:marTop w:val="0"/>
          <w:marBottom w:val="0"/>
          <w:divBdr>
            <w:top w:val="none" w:sz="0" w:space="0" w:color="auto"/>
            <w:left w:val="none" w:sz="0" w:space="0" w:color="auto"/>
            <w:bottom w:val="none" w:sz="0" w:space="0" w:color="auto"/>
            <w:right w:val="none" w:sz="0" w:space="0" w:color="auto"/>
          </w:divBdr>
        </w:div>
        <w:div w:id="474180336">
          <w:marLeft w:val="0"/>
          <w:marRight w:val="0"/>
          <w:marTop w:val="0"/>
          <w:marBottom w:val="0"/>
          <w:divBdr>
            <w:top w:val="none" w:sz="0" w:space="0" w:color="auto"/>
            <w:left w:val="none" w:sz="0" w:space="0" w:color="auto"/>
            <w:bottom w:val="none" w:sz="0" w:space="0" w:color="auto"/>
            <w:right w:val="none" w:sz="0" w:space="0" w:color="auto"/>
          </w:divBdr>
        </w:div>
        <w:div w:id="628361522">
          <w:marLeft w:val="0"/>
          <w:marRight w:val="0"/>
          <w:marTop w:val="0"/>
          <w:marBottom w:val="0"/>
          <w:divBdr>
            <w:top w:val="none" w:sz="0" w:space="0" w:color="auto"/>
            <w:left w:val="none" w:sz="0" w:space="0" w:color="auto"/>
            <w:bottom w:val="none" w:sz="0" w:space="0" w:color="auto"/>
            <w:right w:val="none" w:sz="0" w:space="0" w:color="auto"/>
          </w:divBdr>
        </w:div>
        <w:div w:id="1539974595">
          <w:marLeft w:val="0"/>
          <w:marRight w:val="0"/>
          <w:marTop w:val="0"/>
          <w:marBottom w:val="0"/>
          <w:divBdr>
            <w:top w:val="none" w:sz="0" w:space="0" w:color="auto"/>
            <w:left w:val="none" w:sz="0" w:space="0" w:color="auto"/>
            <w:bottom w:val="none" w:sz="0" w:space="0" w:color="auto"/>
            <w:right w:val="none" w:sz="0" w:space="0" w:color="auto"/>
          </w:divBdr>
        </w:div>
        <w:div w:id="1243686906">
          <w:marLeft w:val="0"/>
          <w:marRight w:val="0"/>
          <w:marTop w:val="0"/>
          <w:marBottom w:val="0"/>
          <w:divBdr>
            <w:top w:val="none" w:sz="0" w:space="0" w:color="auto"/>
            <w:left w:val="none" w:sz="0" w:space="0" w:color="auto"/>
            <w:bottom w:val="none" w:sz="0" w:space="0" w:color="auto"/>
            <w:right w:val="none" w:sz="0" w:space="0" w:color="auto"/>
          </w:divBdr>
        </w:div>
        <w:div w:id="613558028">
          <w:marLeft w:val="0"/>
          <w:marRight w:val="0"/>
          <w:marTop w:val="0"/>
          <w:marBottom w:val="0"/>
          <w:divBdr>
            <w:top w:val="none" w:sz="0" w:space="0" w:color="auto"/>
            <w:left w:val="none" w:sz="0" w:space="0" w:color="auto"/>
            <w:bottom w:val="none" w:sz="0" w:space="0" w:color="auto"/>
            <w:right w:val="none" w:sz="0" w:space="0" w:color="auto"/>
          </w:divBdr>
        </w:div>
        <w:div w:id="65536873">
          <w:marLeft w:val="0"/>
          <w:marRight w:val="0"/>
          <w:marTop w:val="0"/>
          <w:marBottom w:val="0"/>
          <w:divBdr>
            <w:top w:val="none" w:sz="0" w:space="0" w:color="auto"/>
            <w:left w:val="none" w:sz="0" w:space="0" w:color="auto"/>
            <w:bottom w:val="none" w:sz="0" w:space="0" w:color="auto"/>
            <w:right w:val="none" w:sz="0" w:space="0" w:color="auto"/>
          </w:divBdr>
        </w:div>
        <w:div w:id="1861625315">
          <w:marLeft w:val="0"/>
          <w:marRight w:val="0"/>
          <w:marTop w:val="0"/>
          <w:marBottom w:val="0"/>
          <w:divBdr>
            <w:top w:val="none" w:sz="0" w:space="0" w:color="auto"/>
            <w:left w:val="none" w:sz="0" w:space="0" w:color="auto"/>
            <w:bottom w:val="none" w:sz="0" w:space="0" w:color="auto"/>
            <w:right w:val="none" w:sz="0" w:space="0" w:color="auto"/>
          </w:divBdr>
        </w:div>
        <w:div w:id="243076083">
          <w:marLeft w:val="0"/>
          <w:marRight w:val="0"/>
          <w:marTop w:val="0"/>
          <w:marBottom w:val="0"/>
          <w:divBdr>
            <w:top w:val="none" w:sz="0" w:space="0" w:color="auto"/>
            <w:left w:val="none" w:sz="0" w:space="0" w:color="auto"/>
            <w:bottom w:val="none" w:sz="0" w:space="0" w:color="auto"/>
            <w:right w:val="none" w:sz="0" w:space="0" w:color="auto"/>
          </w:divBdr>
        </w:div>
        <w:div w:id="2051296125">
          <w:marLeft w:val="0"/>
          <w:marRight w:val="0"/>
          <w:marTop w:val="0"/>
          <w:marBottom w:val="0"/>
          <w:divBdr>
            <w:top w:val="none" w:sz="0" w:space="0" w:color="auto"/>
            <w:left w:val="none" w:sz="0" w:space="0" w:color="auto"/>
            <w:bottom w:val="none" w:sz="0" w:space="0" w:color="auto"/>
            <w:right w:val="none" w:sz="0" w:space="0" w:color="auto"/>
          </w:divBdr>
        </w:div>
        <w:div w:id="501119056">
          <w:marLeft w:val="0"/>
          <w:marRight w:val="0"/>
          <w:marTop w:val="0"/>
          <w:marBottom w:val="0"/>
          <w:divBdr>
            <w:top w:val="none" w:sz="0" w:space="0" w:color="auto"/>
            <w:left w:val="none" w:sz="0" w:space="0" w:color="auto"/>
            <w:bottom w:val="none" w:sz="0" w:space="0" w:color="auto"/>
            <w:right w:val="none" w:sz="0" w:space="0" w:color="auto"/>
          </w:divBdr>
        </w:div>
        <w:div w:id="1172993234">
          <w:marLeft w:val="0"/>
          <w:marRight w:val="0"/>
          <w:marTop w:val="0"/>
          <w:marBottom w:val="0"/>
          <w:divBdr>
            <w:top w:val="none" w:sz="0" w:space="0" w:color="auto"/>
            <w:left w:val="none" w:sz="0" w:space="0" w:color="auto"/>
            <w:bottom w:val="none" w:sz="0" w:space="0" w:color="auto"/>
            <w:right w:val="none" w:sz="0" w:space="0" w:color="auto"/>
          </w:divBdr>
        </w:div>
        <w:div w:id="976377696">
          <w:marLeft w:val="0"/>
          <w:marRight w:val="0"/>
          <w:marTop w:val="0"/>
          <w:marBottom w:val="0"/>
          <w:divBdr>
            <w:top w:val="none" w:sz="0" w:space="0" w:color="auto"/>
            <w:left w:val="none" w:sz="0" w:space="0" w:color="auto"/>
            <w:bottom w:val="none" w:sz="0" w:space="0" w:color="auto"/>
            <w:right w:val="none" w:sz="0" w:space="0" w:color="auto"/>
          </w:divBdr>
        </w:div>
        <w:div w:id="288513178">
          <w:marLeft w:val="0"/>
          <w:marRight w:val="0"/>
          <w:marTop w:val="0"/>
          <w:marBottom w:val="0"/>
          <w:divBdr>
            <w:top w:val="none" w:sz="0" w:space="0" w:color="auto"/>
            <w:left w:val="none" w:sz="0" w:space="0" w:color="auto"/>
            <w:bottom w:val="none" w:sz="0" w:space="0" w:color="auto"/>
            <w:right w:val="none" w:sz="0" w:space="0" w:color="auto"/>
          </w:divBdr>
        </w:div>
        <w:div w:id="437066658">
          <w:marLeft w:val="0"/>
          <w:marRight w:val="0"/>
          <w:marTop w:val="0"/>
          <w:marBottom w:val="0"/>
          <w:divBdr>
            <w:top w:val="none" w:sz="0" w:space="0" w:color="auto"/>
            <w:left w:val="none" w:sz="0" w:space="0" w:color="auto"/>
            <w:bottom w:val="none" w:sz="0" w:space="0" w:color="auto"/>
            <w:right w:val="none" w:sz="0" w:space="0" w:color="auto"/>
          </w:divBdr>
        </w:div>
        <w:div w:id="450629814">
          <w:marLeft w:val="0"/>
          <w:marRight w:val="0"/>
          <w:marTop w:val="0"/>
          <w:marBottom w:val="0"/>
          <w:divBdr>
            <w:top w:val="none" w:sz="0" w:space="0" w:color="auto"/>
            <w:left w:val="none" w:sz="0" w:space="0" w:color="auto"/>
            <w:bottom w:val="none" w:sz="0" w:space="0" w:color="auto"/>
            <w:right w:val="none" w:sz="0" w:space="0" w:color="auto"/>
          </w:divBdr>
        </w:div>
        <w:div w:id="825710023">
          <w:marLeft w:val="0"/>
          <w:marRight w:val="0"/>
          <w:marTop w:val="0"/>
          <w:marBottom w:val="0"/>
          <w:divBdr>
            <w:top w:val="none" w:sz="0" w:space="0" w:color="auto"/>
            <w:left w:val="none" w:sz="0" w:space="0" w:color="auto"/>
            <w:bottom w:val="none" w:sz="0" w:space="0" w:color="auto"/>
            <w:right w:val="none" w:sz="0" w:space="0" w:color="auto"/>
          </w:divBdr>
        </w:div>
        <w:div w:id="1718317749">
          <w:marLeft w:val="0"/>
          <w:marRight w:val="0"/>
          <w:marTop w:val="0"/>
          <w:marBottom w:val="0"/>
          <w:divBdr>
            <w:top w:val="none" w:sz="0" w:space="0" w:color="auto"/>
            <w:left w:val="none" w:sz="0" w:space="0" w:color="auto"/>
            <w:bottom w:val="none" w:sz="0" w:space="0" w:color="auto"/>
            <w:right w:val="none" w:sz="0" w:space="0" w:color="auto"/>
          </w:divBdr>
        </w:div>
        <w:div w:id="626471105">
          <w:marLeft w:val="0"/>
          <w:marRight w:val="0"/>
          <w:marTop w:val="0"/>
          <w:marBottom w:val="0"/>
          <w:divBdr>
            <w:top w:val="none" w:sz="0" w:space="0" w:color="auto"/>
            <w:left w:val="none" w:sz="0" w:space="0" w:color="auto"/>
            <w:bottom w:val="none" w:sz="0" w:space="0" w:color="auto"/>
            <w:right w:val="none" w:sz="0" w:space="0" w:color="auto"/>
          </w:divBdr>
        </w:div>
        <w:div w:id="49574715">
          <w:marLeft w:val="0"/>
          <w:marRight w:val="0"/>
          <w:marTop w:val="0"/>
          <w:marBottom w:val="0"/>
          <w:divBdr>
            <w:top w:val="none" w:sz="0" w:space="0" w:color="auto"/>
            <w:left w:val="none" w:sz="0" w:space="0" w:color="auto"/>
            <w:bottom w:val="none" w:sz="0" w:space="0" w:color="auto"/>
            <w:right w:val="none" w:sz="0" w:space="0" w:color="auto"/>
          </w:divBdr>
        </w:div>
        <w:div w:id="1012538050">
          <w:marLeft w:val="0"/>
          <w:marRight w:val="0"/>
          <w:marTop w:val="0"/>
          <w:marBottom w:val="0"/>
          <w:divBdr>
            <w:top w:val="none" w:sz="0" w:space="0" w:color="auto"/>
            <w:left w:val="none" w:sz="0" w:space="0" w:color="auto"/>
            <w:bottom w:val="none" w:sz="0" w:space="0" w:color="auto"/>
            <w:right w:val="none" w:sz="0" w:space="0" w:color="auto"/>
          </w:divBdr>
        </w:div>
        <w:div w:id="28605316">
          <w:marLeft w:val="0"/>
          <w:marRight w:val="0"/>
          <w:marTop w:val="0"/>
          <w:marBottom w:val="0"/>
          <w:divBdr>
            <w:top w:val="none" w:sz="0" w:space="0" w:color="auto"/>
            <w:left w:val="none" w:sz="0" w:space="0" w:color="auto"/>
            <w:bottom w:val="none" w:sz="0" w:space="0" w:color="auto"/>
            <w:right w:val="none" w:sz="0" w:space="0" w:color="auto"/>
          </w:divBdr>
        </w:div>
        <w:div w:id="468598201">
          <w:marLeft w:val="0"/>
          <w:marRight w:val="0"/>
          <w:marTop w:val="0"/>
          <w:marBottom w:val="0"/>
          <w:divBdr>
            <w:top w:val="none" w:sz="0" w:space="0" w:color="auto"/>
            <w:left w:val="none" w:sz="0" w:space="0" w:color="auto"/>
            <w:bottom w:val="none" w:sz="0" w:space="0" w:color="auto"/>
            <w:right w:val="none" w:sz="0" w:space="0" w:color="auto"/>
          </w:divBdr>
        </w:div>
        <w:div w:id="2081950006">
          <w:marLeft w:val="0"/>
          <w:marRight w:val="0"/>
          <w:marTop w:val="0"/>
          <w:marBottom w:val="0"/>
          <w:divBdr>
            <w:top w:val="none" w:sz="0" w:space="0" w:color="auto"/>
            <w:left w:val="none" w:sz="0" w:space="0" w:color="auto"/>
            <w:bottom w:val="none" w:sz="0" w:space="0" w:color="auto"/>
            <w:right w:val="none" w:sz="0" w:space="0" w:color="auto"/>
          </w:divBdr>
        </w:div>
        <w:div w:id="1866215698">
          <w:marLeft w:val="0"/>
          <w:marRight w:val="0"/>
          <w:marTop w:val="0"/>
          <w:marBottom w:val="0"/>
          <w:divBdr>
            <w:top w:val="none" w:sz="0" w:space="0" w:color="auto"/>
            <w:left w:val="none" w:sz="0" w:space="0" w:color="auto"/>
            <w:bottom w:val="none" w:sz="0" w:space="0" w:color="auto"/>
            <w:right w:val="none" w:sz="0" w:space="0" w:color="auto"/>
          </w:divBdr>
        </w:div>
        <w:div w:id="235282056">
          <w:marLeft w:val="0"/>
          <w:marRight w:val="0"/>
          <w:marTop w:val="0"/>
          <w:marBottom w:val="0"/>
          <w:divBdr>
            <w:top w:val="none" w:sz="0" w:space="0" w:color="auto"/>
            <w:left w:val="none" w:sz="0" w:space="0" w:color="auto"/>
            <w:bottom w:val="none" w:sz="0" w:space="0" w:color="auto"/>
            <w:right w:val="none" w:sz="0" w:space="0" w:color="auto"/>
          </w:divBdr>
        </w:div>
        <w:div w:id="1208642207">
          <w:marLeft w:val="0"/>
          <w:marRight w:val="0"/>
          <w:marTop w:val="0"/>
          <w:marBottom w:val="0"/>
          <w:divBdr>
            <w:top w:val="none" w:sz="0" w:space="0" w:color="auto"/>
            <w:left w:val="none" w:sz="0" w:space="0" w:color="auto"/>
            <w:bottom w:val="none" w:sz="0" w:space="0" w:color="auto"/>
            <w:right w:val="none" w:sz="0" w:space="0" w:color="auto"/>
          </w:divBdr>
        </w:div>
        <w:div w:id="1874876571">
          <w:marLeft w:val="0"/>
          <w:marRight w:val="0"/>
          <w:marTop w:val="0"/>
          <w:marBottom w:val="0"/>
          <w:divBdr>
            <w:top w:val="none" w:sz="0" w:space="0" w:color="auto"/>
            <w:left w:val="none" w:sz="0" w:space="0" w:color="auto"/>
            <w:bottom w:val="none" w:sz="0" w:space="0" w:color="auto"/>
            <w:right w:val="none" w:sz="0" w:space="0" w:color="auto"/>
          </w:divBdr>
        </w:div>
        <w:div w:id="1573079519">
          <w:marLeft w:val="0"/>
          <w:marRight w:val="0"/>
          <w:marTop w:val="0"/>
          <w:marBottom w:val="0"/>
          <w:divBdr>
            <w:top w:val="none" w:sz="0" w:space="0" w:color="auto"/>
            <w:left w:val="none" w:sz="0" w:space="0" w:color="auto"/>
            <w:bottom w:val="none" w:sz="0" w:space="0" w:color="auto"/>
            <w:right w:val="none" w:sz="0" w:space="0" w:color="auto"/>
          </w:divBdr>
        </w:div>
        <w:div w:id="2098016651">
          <w:marLeft w:val="0"/>
          <w:marRight w:val="0"/>
          <w:marTop w:val="0"/>
          <w:marBottom w:val="0"/>
          <w:divBdr>
            <w:top w:val="none" w:sz="0" w:space="0" w:color="auto"/>
            <w:left w:val="none" w:sz="0" w:space="0" w:color="auto"/>
            <w:bottom w:val="none" w:sz="0" w:space="0" w:color="auto"/>
            <w:right w:val="none" w:sz="0" w:space="0" w:color="auto"/>
          </w:divBdr>
        </w:div>
        <w:div w:id="1249968707">
          <w:marLeft w:val="0"/>
          <w:marRight w:val="0"/>
          <w:marTop w:val="0"/>
          <w:marBottom w:val="0"/>
          <w:divBdr>
            <w:top w:val="none" w:sz="0" w:space="0" w:color="auto"/>
            <w:left w:val="none" w:sz="0" w:space="0" w:color="auto"/>
            <w:bottom w:val="none" w:sz="0" w:space="0" w:color="auto"/>
            <w:right w:val="none" w:sz="0" w:space="0" w:color="auto"/>
          </w:divBdr>
        </w:div>
        <w:div w:id="1250508695">
          <w:marLeft w:val="0"/>
          <w:marRight w:val="0"/>
          <w:marTop w:val="0"/>
          <w:marBottom w:val="0"/>
          <w:divBdr>
            <w:top w:val="none" w:sz="0" w:space="0" w:color="auto"/>
            <w:left w:val="none" w:sz="0" w:space="0" w:color="auto"/>
            <w:bottom w:val="none" w:sz="0" w:space="0" w:color="auto"/>
            <w:right w:val="none" w:sz="0" w:space="0" w:color="auto"/>
          </w:divBdr>
        </w:div>
        <w:div w:id="394819207">
          <w:marLeft w:val="0"/>
          <w:marRight w:val="0"/>
          <w:marTop w:val="0"/>
          <w:marBottom w:val="0"/>
          <w:divBdr>
            <w:top w:val="none" w:sz="0" w:space="0" w:color="auto"/>
            <w:left w:val="none" w:sz="0" w:space="0" w:color="auto"/>
            <w:bottom w:val="none" w:sz="0" w:space="0" w:color="auto"/>
            <w:right w:val="none" w:sz="0" w:space="0" w:color="auto"/>
          </w:divBdr>
        </w:div>
        <w:div w:id="886263336">
          <w:marLeft w:val="0"/>
          <w:marRight w:val="0"/>
          <w:marTop w:val="0"/>
          <w:marBottom w:val="0"/>
          <w:divBdr>
            <w:top w:val="none" w:sz="0" w:space="0" w:color="auto"/>
            <w:left w:val="none" w:sz="0" w:space="0" w:color="auto"/>
            <w:bottom w:val="none" w:sz="0" w:space="0" w:color="auto"/>
            <w:right w:val="none" w:sz="0" w:space="0" w:color="auto"/>
          </w:divBdr>
        </w:div>
        <w:div w:id="76441312">
          <w:marLeft w:val="0"/>
          <w:marRight w:val="0"/>
          <w:marTop w:val="0"/>
          <w:marBottom w:val="0"/>
          <w:divBdr>
            <w:top w:val="none" w:sz="0" w:space="0" w:color="auto"/>
            <w:left w:val="none" w:sz="0" w:space="0" w:color="auto"/>
            <w:bottom w:val="none" w:sz="0" w:space="0" w:color="auto"/>
            <w:right w:val="none" w:sz="0" w:space="0" w:color="auto"/>
          </w:divBdr>
        </w:div>
        <w:div w:id="1391001988">
          <w:marLeft w:val="0"/>
          <w:marRight w:val="0"/>
          <w:marTop w:val="0"/>
          <w:marBottom w:val="0"/>
          <w:divBdr>
            <w:top w:val="none" w:sz="0" w:space="0" w:color="auto"/>
            <w:left w:val="none" w:sz="0" w:space="0" w:color="auto"/>
            <w:bottom w:val="none" w:sz="0" w:space="0" w:color="auto"/>
            <w:right w:val="none" w:sz="0" w:space="0" w:color="auto"/>
          </w:divBdr>
        </w:div>
        <w:div w:id="563956392">
          <w:marLeft w:val="0"/>
          <w:marRight w:val="0"/>
          <w:marTop w:val="0"/>
          <w:marBottom w:val="0"/>
          <w:divBdr>
            <w:top w:val="none" w:sz="0" w:space="0" w:color="auto"/>
            <w:left w:val="none" w:sz="0" w:space="0" w:color="auto"/>
            <w:bottom w:val="none" w:sz="0" w:space="0" w:color="auto"/>
            <w:right w:val="none" w:sz="0" w:space="0" w:color="auto"/>
          </w:divBdr>
        </w:div>
        <w:div w:id="719598292">
          <w:marLeft w:val="0"/>
          <w:marRight w:val="0"/>
          <w:marTop w:val="0"/>
          <w:marBottom w:val="0"/>
          <w:divBdr>
            <w:top w:val="none" w:sz="0" w:space="0" w:color="auto"/>
            <w:left w:val="none" w:sz="0" w:space="0" w:color="auto"/>
            <w:bottom w:val="none" w:sz="0" w:space="0" w:color="auto"/>
            <w:right w:val="none" w:sz="0" w:space="0" w:color="auto"/>
          </w:divBdr>
        </w:div>
        <w:div w:id="2050451878">
          <w:marLeft w:val="0"/>
          <w:marRight w:val="0"/>
          <w:marTop w:val="0"/>
          <w:marBottom w:val="0"/>
          <w:divBdr>
            <w:top w:val="none" w:sz="0" w:space="0" w:color="auto"/>
            <w:left w:val="none" w:sz="0" w:space="0" w:color="auto"/>
            <w:bottom w:val="none" w:sz="0" w:space="0" w:color="auto"/>
            <w:right w:val="none" w:sz="0" w:space="0" w:color="auto"/>
          </w:divBdr>
        </w:div>
        <w:div w:id="951209287">
          <w:marLeft w:val="0"/>
          <w:marRight w:val="0"/>
          <w:marTop w:val="0"/>
          <w:marBottom w:val="0"/>
          <w:divBdr>
            <w:top w:val="none" w:sz="0" w:space="0" w:color="auto"/>
            <w:left w:val="none" w:sz="0" w:space="0" w:color="auto"/>
            <w:bottom w:val="none" w:sz="0" w:space="0" w:color="auto"/>
            <w:right w:val="none" w:sz="0" w:space="0" w:color="auto"/>
          </w:divBdr>
        </w:div>
        <w:div w:id="1185364087">
          <w:marLeft w:val="0"/>
          <w:marRight w:val="0"/>
          <w:marTop w:val="0"/>
          <w:marBottom w:val="0"/>
          <w:divBdr>
            <w:top w:val="none" w:sz="0" w:space="0" w:color="auto"/>
            <w:left w:val="none" w:sz="0" w:space="0" w:color="auto"/>
            <w:bottom w:val="none" w:sz="0" w:space="0" w:color="auto"/>
            <w:right w:val="none" w:sz="0" w:space="0" w:color="auto"/>
          </w:divBdr>
        </w:div>
        <w:div w:id="1072002536">
          <w:marLeft w:val="0"/>
          <w:marRight w:val="0"/>
          <w:marTop w:val="0"/>
          <w:marBottom w:val="0"/>
          <w:divBdr>
            <w:top w:val="none" w:sz="0" w:space="0" w:color="auto"/>
            <w:left w:val="none" w:sz="0" w:space="0" w:color="auto"/>
            <w:bottom w:val="none" w:sz="0" w:space="0" w:color="auto"/>
            <w:right w:val="none" w:sz="0" w:space="0" w:color="auto"/>
          </w:divBdr>
        </w:div>
        <w:div w:id="1992785464">
          <w:marLeft w:val="0"/>
          <w:marRight w:val="0"/>
          <w:marTop w:val="0"/>
          <w:marBottom w:val="0"/>
          <w:divBdr>
            <w:top w:val="none" w:sz="0" w:space="0" w:color="auto"/>
            <w:left w:val="none" w:sz="0" w:space="0" w:color="auto"/>
            <w:bottom w:val="none" w:sz="0" w:space="0" w:color="auto"/>
            <w:right w:val="none" w:sz="0" w:space="0" w:color="auto"/>
          </w:divBdr>
        </w:div>
        <w:div w:id="1489252537">
          <w:marLeft w:val="0"/>
          <w:marRight w:val="0"/>
          <w:marTop w:val="0"/>
          <w:marBottom w:val="0"/>
          <w:divBdr>
            <w:top w:val="none" w:sz="0" w:space="0" w:color="auto"/>
            <w:left w:val="none" w:sz="0" w:space="0" w:color="auto"/>
            <w:bottom w:val="none" w:sz="0" w:space="0" w:color="auto"/>
            <w:right w:val="none" w:sz="0" w:space="0" w:color="auto"/>
          </w:divBdr>
        </w:div>
        <w:div w:id="1365133962">
          <w:marLeft w:val="0"/>
          <w:marRight w:val="0"/>
          <w:marTop w:val="0"/>
          <w:marBottom w:val="0"/>
          <w:divBdr>
            <w:top w:val="none" w:sz="0" w:space="0" w:color="auto"/>
            <w:left w:val="none" w:sz="0" w:space="0" w:color="auto"/>
            <w:bottom w:val="none" w:sz="0" w:space="0" w:color="auto"/>
            <w:right w:val="none" w:sz="0" w:space="0" w:color="auto"/>
          </w:divBdr>
        </w:div>
        <w:div w:id="758406061">
          <w:marLeft w:val="0"/>
          <w:marRight w:val="0"/>
          <w:marTop w:val="0"/>
          <w:marBottom w:val="0"/>
          <w:divBdr>
            <w:top w:val="none" w:sz="0" w:space="0" w:color="auto"/>
            <w:left w:val="none" w:sz="0" w:space="0" w:color="auto"/>
            <w:bottom w:val="none" w:sz="0" w:space="0" w:color="auto"/>
            <w:right w:val="none" w:sz="0" w:space="0" w:color="auto"/>
          </w:divBdr>
        </w:div>
        <w:div w:id="773789876">
          <w:marLeft w:val="0"/>
          <w:marRight w:val="0"/>
          <w:marTop w:val="0"/>
          <w:marBottom w:val="0"/>
          <w:divBdr>
            <w:top w:val="none" w:sz="0" w:space="0" w:color="auto"/>
            <w:left w:val="none" w:sz="0" w:space="0" w:color="auto"/>
            <w:bottom w:val="none" w:sz="0" w:space="0" w:color="auto"/>
            <w:right w:val="none" w:sz="0" w:space="0" w:color="auto"/>
          </w:divBdr>
        </w:div>
        <w:div w:id="895354094">
          <w:marLeft w:val="0"/>
          <w:marRight w:val="0"/>
          <w:marTop w:val="0"/>
          <w:marBottom w:val="0"/>
          <w:divBdr>
            <w:top w:val="none" w:sz="0" w:space="0" w:color="auto"/>
            <w:left w:val="none" w:sz="0" w:space="0" w:color="auto"/>
            <w:bottom w:val="none" w:sz="0" w:space="0" w:color="auto"/>
            <w:right w:val="none" w:sz="0" w:space="0" w:color="auto"/>
          </w:divBdr>
        </w:div>
        <w:div w:id="546261285">
          <w:marLeft w:val="0"/>
          <w:marRight w:val="0"/>
          <w:marTop w:val="0"/>
          <w:marBottom w:val="0"/>
          <w:divBdr>
            <w:top w:val="none" w:sz="0" w:space="0" w:color="auto"/>
            <w:left w:val="none" w:sz="0" w:space="0" w:color="auto"/>
            <w:bottom w:val="none" w:sz="0" w:space="0" w:color="auto"/>
            <w:right w:val="none" w:sz="0" w:space="0" w:color="auto"/>
          </w:divBdr>
        </w:div>
        <w:div w:id="536433057">
          <w:marLeft w:val="0"/>
          <w:marRight w:val="0"/>
          <w:marTop w:val="0"/>
          <w:marBottom w:val="0"/>
          <w:divBdr>
            <w:top w:val="none" w:sz="0" w:space="0" w:color="auto"/>
            <w:left w:val="none" w:sz="0" w:space="0" w:color="auto"/>
            <w:bottom w:val="none" w:sz="0" w:space="0" w:color="auto"/>
            <w:right w:val="none" w:sz="0" w:space="0" w:color="auto"/>
          </w:divBdr>
        </w:div>
        <w:div w:id="1077747888">
          <w:marLeft w:val="0"/>
          <w:marRight w:val="0"/>
          <w:marTop w:val="0"/>
          <w:marBottom w:val="0"/>
          <w:divBdr>
            <w:top w:val="none" w:sz="0" w:space="0" w:color="auto"/>
            <w:left w:val="none" w:sz="0" w:space="0" w:color="auto"/>
            <w:bottom w:val="none" w:sz="0" w:space="0" w:color="auto"/>
            <w:right w:val="none" w:sz="0" w:space="0" w:color="auto"/>
          </w:divBdr>
        </w:div>
        <w:div w:id="367950851">
          <w:marLeft w:val="0"/>
          <w:marRight w:val="0"/>
          <w:marTop w:val="0"/>
          <w:marBottom w:val="0"/>
          <w:divBdr>
            <w:top w:val="none" w:sz="0" w:space="0" w:color="auto"/>
            <w:left w:val="none" w:sz="0" w:space="0" w:color="auto"/>
            <w:bottom w:val="none" w:sz="0" w:space="0" w:color="auto"/>
            <w:right w:val="none" w:sz="0" w:space="0" w:color="auto"/>
          </w:divBdr>
        </w:div>
        <w:div w:id="1039865310">
          <w:marLeft w:val="0"/>
          <w:marRight w:val="0"/>
          <w:marTop w:val="0"/>
          <w:marBottom w:val="0"/>
          <w:divBdr>
            <w:top w:val="none" w:sz="0" w:space="0" w:color="auto"/>
            <w:left w:val="none" w:sz="0" w:space="0" w:color="auto"/>
            <w:bottom w:val="none" w:sz="0" w:space="0" w:color="auto"/>
            <w:right w:val="none" w:sz="0" w:space="0" w:color="auto"/>
          </w:divBdr>
        </w:div>
        <w:div w:id="84346445">
          <w:marLeft w:val="0"/>
          <w:marRight w:val="0"/>
          <w:marTop w:val="0"/>
          <w:marBottom w:val="0"/>
          <w:divBdr>
            <w:top w:val="none" w:sz="0" w:space="0" w:color="auto"/>
            <w:left w:val="none" w:sz="0" w:space="0" w:color="auto"/>
            <w:bottom w:val="none" w:sz="0" w:space="0" w:color="auto"/>
            <w:right w:val="none" w:sz="0" w:space="0" w:color="auto"/>
          </w:divBdr>
        </w:div>
        <w:div w:id="889850239">
          <w:marLeft w:val="0"/>
          <w:marRight w:val="0"/>
          <w:marTop w:val="0"/>
          <w:marBottom w:val="0"/>
          <w:divBdr>
            <w:top w:val="none" w:sz="0" w:space="0" w:color="auto"/>
            <w:left w:val="none" w:sz="0" w:space="0" w:color="auto"/>
            <w:bottom w:val="none" w:sz="0" w:space="0" w:color="auto"/>
            <w:right w:val="none" w:sz="0" w:space="0" w:color="auto"/>
          </w:divBdr>
        </w:div>
        <w:div w:id="1533495315">
          <w:marLeft w:val="0"/>
          <w:marRight w:val="0"/>
          <w:marTop w:val="0"/>
          <w:marBottom w:val="0"/>
          <w:divBdr>
            <w:top w:val="none" w:sz="0" w:space="0" w:color="auto"/>
            <w:left w:val="none" w:sz="0" w:space="0" w:color="auto"/>
            <w:bottom w:val="none" w:sz="0" w:space="0" w:color="auto"/>
            <w:right w:val="none" w:sz="0" w:space="0" w:color="auto"/>
          </w:divBdr>
        </w:div>
        <w:div w:id="355540995">
          <w:marLeft w:val="0"/>
          <w:marRight w:val="0"/>
          <w:marTop w:val="0"/>
          <w:marBottom w:val="0"/>
          <w:divBdr>
            <w:top w:val="none" w:sz="0" w:space="0" w:color="auto"/>
            <w:left w:val="none" w:sz="0" w:space="0" w:color="auto"/>
            <w:bottom w:val="none" w:sz="0" w:space="0" w:color="auto"/>
            <w:right w:val="none" w:sz="0" w:space="0" w:color="auto"/>
          </w:divBdr>
        </w:div>
        <w:div w:id="541527393">
          <w:marLeft w:val="0"/>
          <w:marRight w:val="0"/>
          <w:marTop w:val="0"/>
          <w:marBottom w:val="0"/>
          <w:divBdr>
            <w:top w:val="none" w:sz="0" w:space="0" w:color="auto"/>
            <w:left w:val="none" w:sz="0" w:space="0" w:color="auto"/>
            <w:bottom w:val="none" w:sz="0" w:space="0" w:color="auto"/>
            <w:right w:val="none" w:sz="0" w:space="0" w:color="auto"/>
          </w:divBdr>
        </w:div>
        <w:div w:id="1373071920">
          <w:marLeft w:val="0"/>
          <w:marRight w:val="0"/>
          <w:marTop w:val="0"/>
          <w:marBottom w:val="0"/>
          <w:divBdr>
            <w:top w:val="none" w:sz="0" w:space="0" w:color="auto"/>
            <w:left w:val="none" w:sz="0" w:space="0" w:color="auto"/>
            <w:bottom w:val="none" w:sz="0" w:space="0" w:color="auto"/>
            <w:right w:val="none" w:sz="0" w:space="0" w:color="auto"/>
          </w:divBdr>
        </w:div>
        <w:div w:id="1309750216">
          <w:marLeft w:val="0"/>
          <w:marRight w:val="0"/>
          <w:marTop w:val="0"/>
          <w:marBottom w:val="0"/>
          <w:divBdr>
            <w:top w:val="none" w:sz="0" w:space="0" w:color="auto"/>
            <w:left w:val="none" w:sz="0" w:space="0" w:color="auto"/>
            <w:bottom w:val="none" w:sz="0" w:space="0" w:color="auto"/>
            <w:right w:val="none" w:sz="0" w:space="0" w:color="auto"/>
          </w:divBdr>
        </w:div>
        <w:div w:id="249192917">
          <w:marLeft w:val="0"/>
          <w:marRight w:val="0"/>
          <w:marTop w:val="0"/>
          <w:marBottom w:val="0"/>
          <w:divBdr>
            <w:top w:val="none" w:sz="0" w:space="0" w:color="auto"/>
            <w:left w:val="none" w:sz="0" w:space="0" w:color="auto"/>
            <w:bottom w:val="none" w:sz="0" w:space="0" w:color="auto"/>
            <w:right w:val="none" w:sz="0" w:space="0" w:color="auto"/>
          </w:divBdr>
        </w:div>
        <w:div w:id="1538158845">
          <w:marLeft w:val="0"/>
          <w:marRight w:val="0"/>
          <w:marTop w:val="0"/>
          <w:marBottom w:val="0"/>
          <w:divBdr>
            <w:top w:val="none" w:sz="0" w:space="0" w:color="auto"/>
            <w:left w:val="none" w:sz="0" w:space="0" w:color="auto"/>
            <w:bottom w:val="none" w:sz="0" w:space="0" w:color="auto"/>
            <w:right w:val="none" w:sz="0" w:space="0" w:color="auto"/>
          </w:divBdr>
        </w:div>
        <w:div w:id="844590922">
          <w:marLeft w:val="0"/>
          <w:marRight w:val="0"/>
          <w:marTop w:val="0"/>
          <w:marBottom w:val="0"/>
          <w:divBdr>
            <w:top w:val="none" w:sz="0" w:space="0" w:color="auto"/>
            <w:left w:val="none" w:sz="0" w:space="0" w:color="auto"/>
            <w:bottom w:val="none" w:sz="0" w:space="0" w:color="auto"/>
            <w:right w:val="none" w:sz="0" w:space="0" w:color="auto"/>
          </w:divBdr>
        </w:div>
        <w:div w:id="509106063">
          <w:marLeft w:val="0"/>
          <w:marRight w:val="0"/>
          <w:marTop w:val="0"/>
          <w:marBottom w:val="0"/>
          <w:divBdr>
            <w:top w:val="none" w:sz="0" w:space="0" w:color="auto"/>
            <w:left w:val="none" w:sz="0" w:space="0" w:color="auto"/>
            <w:bottom w:val="none" w:sz="0" w:space="0" w:color="auto"/>
            <w:right w:val="none" w:sz="0" w:space="0" w:color="auto"/>
          </w:divBdr>
        </w:div>
        <w:div w:id="864564016">
          <w:marLeft w:val="0"/>
          <w:marRight w:val="0"/>
          <w:marTop w:val="0"/>
          <w:marBottom w:val="0"/>
          <w:divBdr>
            <w:top w:val="none" w:sz="0" w:space="0" w:color="auto"/>
            <w:left w:val="none" w:sz="0" w:space="0" w:color="auto"/>
            <w:bottom w:val="none" w:sz="0" w:space="0" w:color="auto"/>
            <w:right w:val="none" w:sz="0" w:space="0" w:color="auto"/>
          </w:divBdr>
        </w:div>
        <w:div w:id="1100181174">
          <w:marLeft w:val="0"/>
          <w:marRight w:val="0"/>
          <w:marTop w:val="0"/>
          <w:marBottom w:val="0"/>
          <w:divBdr>
            <w:top w:val="none" w:sz="0" w:space="0" w:color="auto"/>
            <w:left w:val="none" w:sz="0" w:space="0" w:color="auto"/>
            <w:bottom w:val="none" w:sz="0" w:space="0" w:color="auto"/>
            <w:right w:val="none" w:sz="0" w:space="0" w:color="auto"/>
          </w:divBdr>
        </w:div>
        <w:div w:id="1640113611">
          <w:marLeft w:val="0"/>
          <w:marRight w:val="0"/>
          <w:marTop w:val="0"/>
          <w:marBottom w:val="0"/>
          <w:divBdr>
            <w:top w:val="none" w:sz="0" w:space="0" w:color="auto"/>
            <w:left w:val="none" w:sz="0" w:space="0" w:color="auto"/>
            <w:bottom w:val="none" w:sz="0" w:space="0" w:color="auto"/>
            <w:right w:val="none" w:sz="0" w:space="0" w:color="auto"/>
          </w:divBdr>
        </w:div>
        <w:div w:id="1944679052">
          <w:marLeft w:val="0"/>
          <w:marRight w:val="0"/>
          <w:marTop w:val="0"/>
          <w:marBottom w:val="0"/>
          <w:divBdr>
            <w:top w:val="none" w:sz="0" w:space="0" w:color="auto"/>
            <w:left w:val="none" w:sz="0" w:space="0" w:color="auto"/>
            <w:bottom w:val="none" w:sz="0" w:space="0" w:color="auto"/>
            <w:right w:val="none" w:sz="0" w:space="0" w:color="auto"/>
          </w:divBdr>
        </w:div>
        <w:div w:id="2081711426">
          <w:marLeft w:val="0"/>
          <w:marRight w:val="0"/>
          <w:marTop w:val="0"/>
          <w:marBottom w:val="0"/>
          <w:divBdr>
            <w:top w:val="none" w:sz="0" w:space="0" w:color="auto"/>
            <w:left w:val="none" w:sz="0" w:space="0" w:color="auto"/>
            <w:bottom w:val="none" w:sz="0" w:space="0" w:color="auto"/>
            <w:right w:val="none" w:sz="0" w:space="0" w:color="auto"/>
          </w:divBdr>
        </w:div>
        <w:div w:id="955525635">
          <w:marLeft w:val="0"/>
          <w:marRight w:val="0"/>
          <w:marTop w:val="0"/>
          <w:marBottom w:val="0"/>
          <w:divBdr>
            <w:top w:val="none" w:sz="0" w:space="0" w:color="auto"/>
            <w:left w:val="none" w:sz="0" w:space="0" w:color="auto"/>
            <w:bottom w:val="none" w:sz="0" w:space="0" w:color="auto"/>
            <w:right w:val="none" w:sz="0" w:space="0" w:color="auto"/>
          </w:divBdr>
        </w:div>
        <w:div w:id="1498613987">
          <w:marLeft w:val="0"/>
          <w:marRight w:val="0"/>
          <w:marTop w:val="0"/>
          <w:marBottom w:val="0"/>
          <w:divBdr>
            <w:top w:val="none" w:sz="0" w:space="0" w:color="auto"/>
            <w:left w:val="none" w:sz="0" w:space="0" w:color="auto"/>
            <w:bottom w:val="none" w:sz="0" w:space="0" w:color="auto"/>
            <w:right w:val="none" w:sz="0" w:space="0" w:color="auto"/>
          </w:divBdr>
        </w:div>
        <w:div w:id="105194020">
          <w:marLeft w:val="0"/>
          <w:marRight w:val="0"/>
          <w:marTop w:val="0"/>
          <w:marBottom w:val="0"/>
          <w:divBdr>
            <w:top w:val="none" w:sz="0" w:space="0" w:color="auto"/>
            <w:left w:val="none" w:sz="0" w:space="0" w:color="auto"/>
            <w:bottom w:val="none" w:sz="0" w:space="0" w:color="auto"/>
            <w:right w:val="none" w:sz="0" w:space="0" w:color="auto"/>
          </w:divBdr>
        </w:div>
        <w:div w:id="1424763174">
          <w:marLeft w:val="0"/>
          <w:marRight w:val="0"/>
          <w:marTop w:val="0"/>
          <w:marBottom w:val="0"/>
          <w:divBdr>
            <w:top w:val="none" w:sz="0" w:space="0" w:color="auto"/>
            <w:left w:val="none" w:sz="0" w:space="0" w:color="auto"/>
            <w:bottom w:val="none" w:sz="0" w:space="0" w:color="auto"/>
            <w:right w:val="none" w:sz="0" w:space="0" w:color="auto"/>
          </w:divBdr>
        </w:div>
        <w:div w:id="751896841">
          <w:marLeft w:val="0"/>
          <w:marRight w:val="0"/>
          <w:marTop w:val="0"/>
          <w:marBottom w:val="0"/>
          <w:divBdr>
            <w:top w:val="none" w:sz="0" w:space="0" w:color="auto"/>
            <w:left w:val="none" w:sz="0" w:space="0" w:color="auto"/>
            <w:bottom w:val="none" w:sz="0" w:space="0" w:color="auto"/>
            <w:right w:val="none" w:sz="0" w:space="0" w:color="auto"/>
          </w:divBdr>
        </w:div>
        <w:div w:id="932325847">
          <w:marLeft w:val="0"/>
          <w:marRight w:val="0"/>
          <w:marTop w:val="0"/>
          <w:marBottom w:val="0"/>
          <w:divBdr>
            <w:top w:val="none" w:sz="0" w:space="0" w:color="auto"/>
            <w:left w:val="none" w:sz="0" w:space="0" w:color="auto"/>
            <w:bottom w:val="none" w:sz="0" w:space="0" w:color="auto"/>
            <w:right w:val="none" w:sz="0" w:space="0" w:color="auto"/>
          </w:divBdr>
        </w:div>
        <w:div w:id="668946754">
          <w:marLeft w:val="0"/>
          <w:marRight w:val="0"/>
          <w:marTop w:val="0"/>
          <w:marBottom w:val="0"/>
          <w:divBdr>
            <w:top w:val="none" w:sz="0" w:space="0" w:color="auto"/>
            <w:left w:val="none" w:sz="0" w:space="0" w:color="auto"/>
            <w:bottom w:val="none" w:sz="0" w:space="0" w:color="auto"/>
            <w:right w:val="none" w:sz="0" w:space="0" w:color="auto"/>
          </w:divBdr>
        </w:div>
        <w:div w:id="43870284">
          <w:marLeft w:val="0"/>
          <w:marRight w:val="0"/>
          <w:marTop w:val="0"/>
          <w:marBottom w:val="0"/>
          <w:divBdr>
            <w:top w:val="none" w:sz="0" w:space="0" w:color="auto"/>
            <w:left w:val="none" w:sz="0" w:space="0" w:color="auto"/>
            <w:bottom w:val="none" w:sz="0" w:space="0" w:color="auto"/>
            <w:right w:val="none" w:sz="0" w:space="0" w:color="auto"/>
          </w:divBdr>
        </w:div>
        <w:div w:id="1094470097">
          <w:marLeft w:val="0"/>
          <w:marRight w:val="0"/>
          <w:marTop w:val="0"/>
          <w:marBottom w:val="0"/>
          <w:divBdr>
            <w:top w:val="none" w:sz="0" w:space="0" w:color="auto"/>
            <w:left w:val="none" w:sz="0" w:space="0" w:color="auto"/>
            <w:bottom w:val="none" w:sz="0" w:space="0" w:color="auto"/>
            <w:right w:val="none" w:sz="0" w:space="0" w:color="auto"/>
          </w:divBdr>
        </w:div>
        <w:div w:id="61880683">
          <w:marLeft w:val="0"/>
          <w:marRight w:val="0"/>
          <w:marTop w:val="0"/>
          <w:marBottom w:val="0"/>
          <w:divBdr>
            <w:top w:val="none" w:sz="0" w:space="0" w:color="auto"/>
            <w:left w:val="none" w:sz="0" w:space="0" w:color="auto"/>
            <w:bottom w:val="none" w:sz="0" w:space="0" w:color="auto"/>
            <w:right w:val="none" w:sz="0" w:space="0" w:color="auto"/>
          </w:divBdr>
        </w:div>
        <w:div w:id="1685591713">
          <w:marLeft w:val="0"/>
          <w:marRight w:val="0"/>
          <w:marTop w:val="0"/>
          <w:marBottom w:val="0"/>
          <w:divBdr>
            <w:top w:val="none" w:sz="0" w:space="0" w:color="auto"/>
            <w:left w:val="none" w:sz="0" w:space="0" w:color="auto"/>
            <w:bottom w:val="none" w:sz="0" w:space="0" w:color="auto"/>
            <w:right w:val="none" w:sz="0" w:space="0" w:color="auto"/>
          </w:divBdr>
        </w:div>
        <w:div w:id="622229432">
          <w:marLeft w:val="0"/>
          <w:marRight w:val="0"/>
          <w:marTop w:val="0"/>
          <w:marBottom w:val="0"/>
          <w:divBdr>
            <w:top w:val="none" w:sz="0" w:space="0" w:color="auto"/>
            <w:left w:val="none" w:sz="0" w:space="0" w:color="auto"/>
            <w:bottom w:val="none" w:sz="0" w:space="0" w:color="auto"/>
            <w:right w:val="none" w:sz="0" w:space="0" w:color="auto"/>
          </w:divBdr>
        </w:div>
        <w:div w:id="1839729014">
          <w:marLeft w:val="0"/>
          <w:marRight w:val="0"/>
          <w:marTop w:val="0"/>
          <w:marBottom w:val="0"/>
          <w:divBdr>
            <w:top w:val="none" w:sz="0" w:space="0" w:color="auto"/>
            <w:left w:val="none" w:sz="0" w:space="0" w:color="auto"/>
            <w:bottom w:val="none" w:sz="0" w:space="0" w:color="auto"/>
            <w:right w:val="none" w:sz="0" w:space="0" w:color="auto"/>
          </w:divBdr>
        </w:div>
        <w:div w:id="1871911002">
          <w:marLeft w:val="0"/>
          <w:marRight w:val="0"/>
          <w:marTop w:val="0"/>
          <w:marBottom w:val="0"/>
          <w:divBdr>
            <w:top w:val="none" w:sz="0" w:space="0" w:color="auto"/>
            <w:left w:val="none" w:sz="0" w:space="0" w:color="auto"/>
            <w:bottom w:val="none" w:sz="0" w:space="0" w:color="auto"/>
            <w:right w:val="none" w:sz="0" w:space="0" w:color="auto"/>
          </w:divBdr>
        </w:div>
        <w:div w:id="970523188">
          <w:marLeft w:val="0"/>
          <w:marRight w:val="0"/>
          <w:marTop w:val="0"/>
          <w:marBottom w:val="0"/>
          <w:divBdr>
            <w:top w:val="none" w:sz="0" w:space="0" w:color="auto"/>
            <w:left w:val="none" w:sz="0" w:space="0" w:color="auto"/>
            <w:bottom w:val="none" w:sz="0" w:space="0" w:color="auto"/>
            <w:right w:val="none" w:sz="0" w:space="0" w:color="auto"/>
          </w:divBdr>
        </w:div>
        <w:div w:id="538203769">
          <w:marLeft w:val="0"/>
          <w:marRight w:val="0"/>
          <w:marTop w:val="0"/>
          <w:marBottom w:val="0"/>
          <w:divBdr>
            <w:top w:val="none" w:sz="0" w:space="0" w:color="auto"/>
            <w:left w:val="none" w:sz="0" w:space="0" w:color="auto"/>
            <w:bottom w:val="none" w:sz="0" w:space="0" w:color="auto"/>
            <w:right w:val="none" w:sz="0" w:space="0" w:color="auto"/>
          </w:divBdr>
        </w:div>
        <w:div w:id="36124682">
          <w:marLeft w:val="0"/>
          <w:marRight w:val="0"/>
          <w:marTop w:val="0"/>
          <w:marBottom w:val="0"/>
          <w:divBdr>
            <w:top w:val="none" w:sz="0" w:space="0" w:color="auto"/>
            <w:left w:val="none" w:sz="0" w:space="0" w:color="auto"/>
            <w:bottom w:val="none" w:sz="0" w:space="0" w:color="auto"/>
            <w:right w:val="none" w:sz="0" w:space="0" w:color="auto"/>
          </w:divBdr>
        </w:div>
        <w:div w:id="1863280579">
          <w:marLeft w:val="0"/>
          <w:marRight w:val="0"/>
          <w:marTop w:val="0"/>
          <w:marBottom w:val="0"/>
          <w:divBdr>
            <w:top w:val="none" w:sz="0" w:space="0" w:color="auto"/>
            <w:left w:val="none" w:sz="0" w:space="0" w:color="auto"/>
            <w:bottom w:val="none" w:sz="0" w:space="0" w:color="auto"/>
            <w:right w:val="none" w:sz="0" w:space="0" w:color="auto"/>
          </w:divBdr>
        </w:div>
        <w:div w:id="1171025019">
          <w:marLeft w:val="0"/>
          <w:marRight w:val="0"/>
          <w:marTop w:val="0"/>
          <w:marBottom w:val="0"/>
          <w:divBdr>
            <w:top w:val="none" w:sz="0" w:space="0" w:color="auto"/>
            <w:left w:val="none" w:sz="0" w:space="0" w:color="auto"/>
            <w:bottom w:val="none" w:sz="0" w:space="0" w:color="auto"/>
            <w:right w:val="none" w:sz="0" w:space="0" w:color="auto"/>
          </w:divBdr>
        </w:div>
        <w:div w:id="1150026010">
          <w:marLeft w:val="0"/>
          <w:marRight w:val="0"/>
          <w:marTop w:val="0"/>
          <w:marBottom w:val="0"/>
          <w:divBdr>
            <w:top w:val="none" w:sz="0" w:space="0" w:color="auto"/>
            <w:left w:val="none" w:sz="0" w:space="0" w:color="auto"/>
            <w:bottom w:val="none" w:sz="0" w:space="0" w:color="auto"/>
            <w:right w:val="none" w:sz="0" w:space="0" w:color="auto"/>
          </w:divBdr>
        </w:div>
        <w:div w:id="1299992392">
          <w:marLeft w:val="0"/>
          <w:marRight w:val="0"/>
          <w:marTop w:val="0"/>
          <w:marBottom w:val="0"/>
          <w:divBdr>
            <w:top w:val="none" w:sz="0" w:space="0" w:color="auto"/>
            <w:left w:val="none" w:sz="0" w:space="0" w:color="auto"/>
            <w:bottom w:val="none" w:sz="0" w:space="0" w:color="auto"/>
            <w:right w:val="none" w:sz="0" w:space="0" w:color="auto"/>
          </w:divBdr>
        </w:div>
        <w:div w:id="164636289">
          <w:marLeft w:val="0"/>
          <w:marRight w:val="0"/>
          <w:marTop w:val="0"/>
          <w:marBottom w:val="0"/>
          <w:divBdr>
            <w:top w:val="none" w:sz="0" w:space="0" w:color="auto"/>
            <w:left w:val="none" w:sz="0" w:space="0" w:color="auto"/>
            <w:bottom w:val="none" w:sz="0" w:space="0" w:color="auto"/>
            <w:right w:val="none" w:sz="0" w:space="0" w:color="auto"/>
          </w:divBdr>
        </w:div>
        <w:div w:id="1164735527">
          <w:marLeft w:val="0"/>
          <w:marRight w:val="0"/>
          <w:marTop w:val="0"/>
          <w:marBottom w:val="0"/>
          <w:divBdr>
            <w:top w:val="none" w:sz="0" w:space="0" w:color="auto"/>
            <w:left w:val="none" w:sz="0" w:space="0" w:color="auto"/>
            <w:bottom w:val="none" w:sz="0" w:space="0" w:color="auto"/>
            <w:right w:val="none" w:sz="0" w:space="0" w:color="auto"/>
          </w:divBdr>
        </w:div>
        <w:div w:id="634725202">
          <w:marLeft w:val="0"/>
          <w:marRight w:val="0"/>
          <w:marTop w:val="0"/>
          <w:marBottom w:val="0"/>
          <w:divBdr>
            <w:top w:val="none" w:sz="0" w:space="0" w:color="auto"/>
            <w:left w:val="none" w:sz="0" w:space="0" w:color="auto"/>
            <w:bottom w:val="none" w:sz="0" w:space="0" w:color="auto"/>
            <w:right w:val="none" w:sz="0" w:space="0" w:color="auto"/>
          </w:divBdr>
        </w:div>
        <w:div w:id="267585103">
          <w:marLeft w:val="0"/>
          <w:marRight w:val="0"/>
          <w:marTop w:val="0"/>
          <w:marBottom w:val="0"/>
          <w:divBdr>
            <w:top w:val="none" w:sz="0" w:space="0" w:color="auto"/>
            <w:left w:val="none" w:sz="0" w:space="0" w:color="auto"/>
            <w:bottom w:val="none" w:sz="0" w:space="0" w:color="auto"/>
            <w:right w:val="none" w:sz="0" w:space="0" w:color="auto"/>
          </w:divBdr>
        </w:div>
        <w:div w:id="557515032">
          <w:marLeft w:val="0"/>
          <w:marRight w:val="0"/>
          <w:marTop w:val="0"/>
          <w:marBottom w:val="0"/>
          <w:divBdr>
            <w:top w:val="none" w:sz="0" w:space="0" w:color="auto"/>
            <w:left w:val="none" w:sz="0" w:space="0" w:color="auto"/>
            <w:bottom w:val="none" w:sz="0" w:space="0" w:color="auto"/>
            <w:right w:val="none" w:sz="0" w:space="0" w:color="auto"/>
          </w:divBdr>
        </w:div>
        <w:div w:id="2134905656">
          <w:marLeft w:val="0"/>
          <w:marRight w:val="0"/>
          <w:marTop w:val="0"/>
          <w:marBottom w:val="0"/>
          <w:divBdr>
            <w:top w:val="none" w:sz="0" w:space="0" w:color="auto"/>
            <w:left w:val="none" w:sz="0" w:space="0" w:color="auto"/>
            <w:bottom w:val="none" w:sz="0" w:space="0" w:color="auto"/>
            <w:right w:val="none" w:sz="0" w:space="0" w:color="auto"/>
          </w:divBdr>
        </w:div>
        <w:div w:id="1422531583">
          <w:marLeft w:val="0"/>
          <w:marRight w:val="0"/>
          <w:marTop w:val="0"/>
          <w:marBottom w:val="0"/>
          <w:divBdr>
            <w:top w:val="none" w:sz="0" w:space="0" w:color="auto"/>
            <w:left w:val="none" w:sz="0" w:space="0" w:color="auto"/>
            <w:bottom w:val="none" w:sz="0" w:space="0" w:color="auto"/>
            <w:right w:val="none" w:sz="0" w:space="0" w:color="auto"/>
          </w:divBdr>
        </w:div>
        <w:div w:id="660348432">
          <w:marLeft w:val="0"/>
          <w:marRight w:val="0"/>
          <w:marTop w:val="0"/>
          <w:marBottom w:val="0"/>
          <w:divBdr>
            <w:top w:val="none" w:sz="0" w:space="0" w:color="auto"/>
            <w:left w:val="none" w:sz="0" w:space="0" w:color="auto"/>
            <w:bottom w:val="none" w:sz="0" w:space="0" w:color="auto"/>
            <w:right w:val="none" w:sz="0" w:space="0" w:color="auto"/>
          </w:divBdr>
        </w:div>
        <w:div w:id="1536843928">
          <w:marLeft w:val="0"/>
          <w:marRight w:val="0"/>
          <w:marTop w:val="0"/>
          <w:marBottom w:val="0"/>
          <w:divBdr>
            <w:top w:val="none" w:sz="0" w:space="0" w:color="auto"/>
            <w:left w:val="none" w:sz="0" w:space="0" w:color="auto"/>
            <w:bottom w:val="none" w:sz="0" w:space="0" w:color="auto"/>
            <w:right w:val="none" w:sz="0" w:space="0" w:color="auto"/>
          </w:divBdr>
        </w:div>
        <w:div w:id="1498350239">
          <w:marLeft w:val="0"/>
          <w:marRight w:val="0"/>
          <w:marTop w:val="0"/>
          <w:marBottom w:val="0"/>
          <w:divBdr>
            <w:top w:val="none" w:sz="0" w:space="0" w:color="auto"/>
            <w:left w:val="none" w:sz="0" w:space="0" w:color="auto"/>
            <w:bottom w:val="none" w:sz="0" w:space="0" w:color="auto"/>
            <w:right w:val="none" w:sz="0" w:space="0" w:color="auto"/>
          </w:divBdr>
        </w:div>
        <w:div w:id="201328759">
          <w:marLeft w:val="0"/>
          <w:marRight w:val="0"/>
          <w:marTop w:val="0"/>
          <w:marBottom w:val="0"/>
          <w:divBdr>
            <w:top w:val="none" w:sz="0" w:space="0" w:color="auto"/>
            <w:left w:val="none" w:sz="0" w:space="0" w:color="auto"/>
            <w:bottom w:val="none" w:sz="0" w:space="0" w:color="auto"/>
            <w:right w:val="none" w:sz="0" w:space="0" w:color="auto"/>
          </w:divBdr>
        </w:div>
        <w:div w:id="1333606625">
          <w:marLeft w:val="0"/>
          <w:marRight w:val="0"/>
          <w:marTop w:val="0"/>
          <w:marBottom w:val="0"/>
          <w:divBdr>
            <w:top w:val="none" w:sz="0" w:space="0" w:color="auto"/>
            <w:left w:val="none" w:sz="0" w:space="0" w:color="auto"/>
            <w:bottom w:val="none" w:sz="0" w:space="0" w:color="auto"/>
            <w:right w:val="none" w:sz="0" w:space="0" w:color="auto"/>
          </w:divBdr>
        </w:div>
        <w:div w:id="531647174">
          <w:marLeft w:val="0"/>
          <w:marRight w:val="0"/>
          <w:marTop w:val="0"/>
          <w:marBottom w:val="0"/>
          <w:divBdr>
            <w:top w:val="none" w:sz="0" w:space="0" w:color="auto"/>
            <w:left w:val="none" w:sz="0" w:space="0" w:color="auto"/>
            <w:bottom w:val="none" w:sz="0" w:space="0" w:color="auto"/>
            <w:right w:val="none" w:sz="0" w:space="0" w:color="auto"/>
          </w:divBdr>
        </w:div>
        <w:div w:id="1051928325">
          <w:marLeft w:val="0"/>
          <w:marRight w:val="0"/>
          <w:marTop w:val="0"/>
          <w:marBottom w:val="0"/>
          <w:divBdr>
            <w:top w:val="none" w:sz="0" w:space="0" w:color="auto"/>
            <w:left w:val="none" w:sz="0" w:space="0" w:color="auto"/>
            <w:bottom w:val="none" w:sz="0" w:space="0" w:color="auto"/>
            <w:right w:val="none" w:sz="0" w:space="0" w:color="auto"/>
          </w:divBdr>
        </w:div>
        <w:div w:id="2108773186">
          <w:marLeft w:val="0"/>
          <w:marRight w:val="0"/>
          <w:marTop w:val="0"/>
          <w:marBottom w:val="0"/>
          <w:divBdr>
            <w:top w:val="none" w:sz="0" w:space="0" w:color="auto"/>
            <w:left w:val="none" w:sz="0" w:space="0" w:color="auto"/>
            <w:bottom w:val="none" w:sz="0" w:space="0" w:color="auto"/>
            <w:right w:val="none" w:sz="0" w:space="0" w:color="auto"/>
          </w:divBdr>
        </w:div>
        <w:div w:id="1018237796">
          <w:marLeft w:val="0"/>
          <w:marRight w:val="0"/>
          <w:marTop w:val="0"/>
          <w:marBottom w:val="0"/>
          <w:divBdr>
            <w:top w:val="none" w:sz="0" w:space="0" w:color="auto"/>
            <w:left w:val="none" w:sz="0" w:space="0" w:color="auto"/>
            <w:bottom w:val="none" w:sz="0" w:space="0" w:color="auto"/>
            <w:right w:val="none" w:sz="0" w:space="0" w:color="auto"/>
          </w:divBdr>
        </w:div>
        <w:div w:id="1590387490">
          <w:marLeft w:val="0"/>
          <w:marRight w:val="0"/>
          <w:marTop w:val="0"/>
          <w:marBottom w:val="0"/>
          <w:divBdr>
            <w:top w:val="none" w:sz="0" w:space="0" w:color="auto"/>
            <w:left w:val="none" w:sz="0" w:space="0" w:color="auto"/>
            <w:bottom w:val="none" w:sz="0" w:space="0" w:color="auto"/>
            <w:right w:val="none" w:sz="0" w:space="0" w:color="auto"/>
          </w:divBdr>
        </w:div>
        <w:div w:id="593175430">
          <w:marLeft w:val="0"/>
          <w:marRight w:val="0"/>
          <w:marTop w:val="0"/>
          <w:marBottom w:val="0"/>
          <w:divBdr>
            <w:top w:val="none" w:sz="0" w:space="0" w:color="auto"/>
            <w:left w:val="none" w:sz="0" w:space="0" w:color="auto"/>
            <w:bottom w:val="none" w:sz="0" w:space="0" w:color="auto"/>
            <w:right w:val="none" w:sz="0" w:space="0" w:color="auto"/>
          </w:divBdr>
        </w:div>
        <w:div w:id="1865171637">
          <w:marLeft w:val="0"/>
          <w:marRight w:val="0"/>
          <w:marTop w:val="0"/>
          <w:marBottom w:val="0"/>
          <w:divBdr>
            <w:top w:val="none" w:sz="0" w:space="0" w:color="auto"/>
            <w:left w:val="none" w:sz="0" w:space="0" w:color="auto"/>
            <w:bottom w:val="none" w:sz="0" w:space="0" w:color="auto"/>
            <w:right w:val="none" w:sz="0" w:space="0" w:color="auto"/>
          </w:divBdr>
        </w:div>
        <w:div w:id="729697198">
          <w:marLeft w:val="0"/>
          <w:marRight w:val="0"/>
          <w:marTop w:val="0"/>
          <w:marBottom w:val="0"/>
          <w:divBdr>
            <w:top w:val="none" w:sz="0" w:space="0" w:color="auto"/>
            <w:left w:val="none" w:sz="0" w:space="0" w:color="auto"/>
            <w:bottom w:val="none" w:sz="0" w:space="0" w:color="auto"/>
            <w:right w:val="none" w:sz="0" w:space="0" w:color="auto"/>
          </w:divBdr>
        </w:div>
        <w:div w:id="1661034483">
          <w:marLeft w:val="0"/>
          <w:marRight w:val="0"/>
          <w:marTop w:val="0"/>
          <w:marBottom w:val="0"/>
          <w:divBdr>
            <w:top w:val="none" w:sz="0" w:space="0" w:color="auto"/>
            <w:left w:val="none" w:sz="0" w:space="0" w:color="auto"/>
            <w:bottom w:val="none" w:sz="0" w:space="0" w:color="auto"/>
            <w:right w:val="none" w:sz="0" w:space="0" w:color="auto"/>
          </w:divBdr>
        </w:div>
        <w:div w:id="492259889">
          <w:marLeft w:val="0"/>
          <w:marRight w:val="0"/>
          <w:marTop w:val="0"/>
          <w:marBottom w:val="0"/>
          <w:divBdr>
            <w:top w:val="none" w:sz="0" w:space="0" w:color="auto"/>
            <w:left w:val="none" w:sz="0" w:space="0" w:color="auto"/>
            <w:bottom w:val="none" w:sz="0" w:space="0" w:color="auto"/>
            <w:right w:val="none" w:sz="0" w:space="0" w:color="auto"/>
          </w:divBdr>
        </w:div>
        <w:div w:id="1552382849">
          <w:marLeft w:val="0"/>
          <w:marRight w:val="0"/>
          <w:marTop w:val="0"/>
          <w:marBottom w:val="0"/>
          <w:divBdr>
            <w:top w:val="none" w:sz="0" w:space="0" w:color="auto"/>
            <w:left w:val="none" w:sz="0" w:space="0" w:color="auto"/>
            <w:bottom w:val="none" w:sz="0" w:space="0" w:color="auto"/>
            <w:right w:val="none" w:sz="0" w:space="0" w:color="auto"/>
          </w:divBdr>
        </w:div>
        <w:div w:id="646784201">
          <w:marLeft w:val="0"/>
          <w:marRight w:val="0"/>
          <w:marTop w:val="0"/>
          <w:marBottom w:val="0"/>
          <w:divBdr>
            <w:top w:val="none" w:sz="0" w:space="0" w:color="auto"/>
            <w:left w:val="none" w:sz="0" w:space="0" w:color="auto"/>
            <w:bottom w:val="none" w:sz="0" w:space="0" w:color="auto"/>
            <w:right w:val="none" w:sz="0" w:space="0" w:color="auto"/>
          </w:divBdr>
        </w:div>
        <w:div w:id="1052075561">
          <w:marLeft w:val="0"/>
          <w:marRight w:val="0"/>
          <w:marTop w:val="0"/>
          <w:marBottom w:val="0"/>
          <w:divBdr>
            <w:top w:val="none" w:sz="0" w:space="0" w:color="auto"/>
            <w:left w:val="none" w:sz="0" w:space="0" w:color="auto"/>
            <w:bottom w:val="none" w:sz="0" w:space="0" w:color="auto"/>
            <w:right w:val="none" w:sz="0" w:space="0" w:color="auto"/>
          </w:divBdr>
        </w:div>
        <w:div w:id="1241252895">
          <w:marLeft w:val="0"/>
          <w:marRight w:val="0"/>
          <w:marTop w:val="0"/>
          <w:marBottom w:val="0"/>
          <w:divBdr>
            <w:top w:val="none" w:sz="0" w:space="0" w:color="auto"/>
            <w:left w:val="none" w:sz="0" w:space="0" w:color="auto"/>
            <w:bottom w:val="none" w:sz="0" w:space="0" w:color="auto"/>
            <w:right w:val="none" w:sz="0" w:space="0" w:color="auto"/>
          </w:divBdr>
        </w:div>
        <w:div w:id="674190671">
          <w:marLeft w:val="0"/>
          <w:marRight w:val="0"/>
          <w:marTop w:val="0"/>
          <w:marBottom w:val="0"/>
          <w:divBdr>
            <w:top w:val="none" w:sz="0" w:space="0" w:color="auto"/>
            <w:left w:val="none" w:sz="0" w:space="0" w:color="auto"/>
            <w:bottom w:val="none" w:sz="0" w:space="0" w:color="auto"/>
            <w:right w:val="none" w:sz="0" w:space="0" w:color="auto"/>
          </w:divBdr>
        </w:div>
        <w:div w:id="1510828293">
          <w:marLeft w:val="0"/>
          <w:marRight w:val="0"/>
          <w:marTop w:val="0"/>
          <w:marBottom w:val="0"/>
          <w:divBdr>
            <w:top w:val="none" w:sz="0" w:space="0" w:color="auto"/>
            <w:left w:val="none" w:sz="0" w:space="0" w:color="auto"/>
            <w:bottom w:val="none" w:sz="0" w:space="0" w:color="auto"/>
            <w:right w:val="none" w:sz="0" w:space="0" w:color="auto"/>
          </w:divBdr>
        </w:div>
        <w:div w:id="478421938">
          <w:marLeft w:val="0"/>
          <w:marRight w:val="0"/>
          <w:marTop w:val="0"/>
          <w:marBottom w:val="0"/>
          <w:divBdr>
            <w:top w:val="none" w:sz="0" w:space="0" w:color="auto"/>
            <w:left w:val="none" w:sz="0" w:space="0" w:color="auto"/>
            <w:bottom w:val="none" w:sz="0" w:space="0" w:color="auto"/>
            <w:right w:val="none" w:sz="0" w:space="0" w:color="auto"/>
          </w:divBdr>
        </w:div>
        <w:div w:id="2034064136">
          <w:marLeft w:val="0"/>
          <w:marRight w:val="0"/>
          <w:marTop w:val="0"/>
          <w:marBottom w:val="0"/>
          <w:divBdr>
            <w:top w:val="none" w:sz="0" w:space="0" w:color="auto"/>
            <w:left w:val="none" w:sz="0" w:space="0" w:color="auto"/>
            <w:bottom w:val="none" w:sz="0" w:space="0" w:color="auto"/>
            <w:right w:val="none" w:sz="0" w:space="0" w:color="auto"/>
          </w:divBdr>
        </w:div>
        <w:div w:id="1615359082">
          <w:marLeft w:val="0"/>
          <w:marRight w:val="0"/>
          <w:marTop w:val="0"/>
          <w:marBottom w:val="0"/>
          <w:divBdr>
            <w:top w:val="none" w:sz="0" w:space="0" w:color="auto"/>
            <w:left w:val="none" w:sz="0" w:space="0" w:color="auto"/>
            <w:bottom w:val="none" w:sz="0" w:space="0" w:color="auto"/>
            <w:right w:val="none" w:sz="0" w:space="0" w:color="auto"/>
          </w:divBdr>
        </w:div>
        <w:div w:id="982932569">
          <w:marLeft w:val="0"/>
          <w:marRight w:val="0"/>
          <w:marTop w:val="0"/>
          <w:marBottom w:val="0"/>
          <w:divBdr>
            <w:top w:val="none" w:sz="0" w:space="0" w:color="auto"/>
            <w:left w:val="none" w:sz="0" w:space="0" w:color="auto"/>
            <w:bottom w:val="none" w:sz="0" w:space="0" w:color="auto"/>
            <w:right w:val="none" w:sz="0" w:space="0" w:color="auto"/>
          </w:divBdr>
        </w:div>
        <w:div w:id="1599286213">
          <w:marLeft w:val="0"/>
          <w:marRight w:val="0"/>
          <w:marTop w:val="0"/>
          <w:marBottom w:val="0"/>
          <w:divBdr>
            <w:top w:val="none" w:sz="0" w:space="0" w:color="auto"/>
            <w:left w:val="none" w:sz="0" w:space="0" w:color="auto"/>
            <w:bottom w:val="none" w:sz="0" w:space="0" w:color="auto"/>
            <w:right w:val="none" w:sz="0" w:space="0" w:color="auto"/>
          </w:divBdr>
        </w:div>
        <w:div w:id="1284770322">
          <w:marLeft w:val="0"/>
          <w:marRight w:val="0"/>
          <w:marTop w:val="0"/>
          <w:marBottom w:val="0"/>
          <w:divBdr>
            <w:top w:val="none" w:sz="0" w:space="0" w:color="auto"/>
            <w:left w:val="none" w:sz="0" w:space="0" w:color="auto"/>
            <w:bottom w:val="none" w:sz="0" w:space="0" w:color="auto"/>
            <w:right w:val="none" w:sz="0" w:space="0" w:color="auto"/>
          </w:divBdr>
        </w:div>
        <w:div w:id="1685086185">
          <w:marLeft w:val="0"/>
          <w:marRight w:val="0"/>
          <w:marTop w:val="0"/>
          <w:marBottom w:val="0"/>
          <w:divBdr>
            <w:top w:val="none" w:sz="0" w:space="0" w:color="auto"/>
            <w:left w:val="none" w:sz="0" w:space="0" w:color="auto"/>
            <w:bottom w:val="none" w:sz="0" w:space="0" w:color="auto"/>
            <w:right w:val="none" w:sz="0" w:space="0" w:color="auto"/>
          </w:divBdr>
        </w:div>
        <w:div w:id="79715003">
          <w:marLeft w:val="0"/>
          <w:marRight w:val="0"/>
          <w:marTop w:val="0"/>
          <w:marBottom w:val="0"/>
          <w:divBdr>
            <w:top w:val="none" w:sz="0" w:space="0" w:color="auto"/>
            <w:left w:val="none" w:sz="0" w:space="0" w:color="auto"/>
            <w:bottom w:val="none" w:sz="0" w:space="0" w:color="auto"/>
            <w:right w:val="none" w:sz="0" w:space="0" w:color="auto"/>
          </w:divBdr>
        </w:div>
        <w:div w:id="1216088315">
          <w:marLeft w:val="0"/>
          <w:marRight w:val="0"/>
          <w:marTop w:val="0"/>
          <w:marBottom w:val="0"/>
          <w:divBdr>
            <w:top w:val="none" w:sz="0" w:space="0" w:color="auto"/>
            <w:left w:val="none" w:sz="0" w:space="0" w:color="auto"/>
            <w:bottom w:val="none" w:sz="0" w:space="0" w:color="auto"/>
            <w:right w:val="none" w:sz="0" w:space="0" w:color="auto"/>
          </w:divBdr>
        </w:div>
        <w:div w:id="388922842">
          <w:marLeft w:val="0"/>
          <w:marRight w:val="0"/>
          <w:marTop w:val="0"/>
          <w:marBottom w:val="0"/>
          <w:divBdr>
            <w:top w:val="none" w:sz="0" w:space="0" w:color="auto"/>
            <w:left w:val="none" w:sz="0" w:space="0" w:color="auto"/>
            <w:bottom w:val="none" w:sz="0" w:space="0" w:color="auto"/>
            <w:right w:val="none" w:sz="0" w:space="0" w:color="auto"/>
          </w:divBdr>
        </w:div>
        <w:div w:id="1124884287">
          <w:marLeft w:val="0"/>
          <w:marRight w:val="0"/>
          <w:marTop w:val="0"/>
          <w:marBottom w:val="0"/>
          <w:divBdr>
            <w:top w:val="none" w:sz="0" w:space="0" w:color="auto"/>
            <w:left w:val="none" w:sz="0" w:space="0" w:color="auto"/>
            <w:bottom w:val="none" w:sz="0" w:space="0" w:color="auto"/>
            <w:right w:val="none" w:sz="0" w:space="0" w:color="auto"/>
          </w:divBdr>
        </w:div>
        <w:div w:id="533927198">
          <w:marLeft w:val="0"/>
          <w:marRight w:val="0"/>
          <w:marTop w:val="0"/>
          <w:marBottom w:val="0"/>
          <w:divBdr>
            <w:top w:val="none" w:sz="0" w:space="0" w:color="auto"/>
            <w:left w:val="none" w:sz="0" w:space="0" w:color="auto"/>
            <w:bottom w:val="none" w:sz="0" w:space="0" w:color="auto"/>
            <w:right w:val="none" w:sz="0" w:space="0" w:color="auto"/>
          </w:divBdr>
        </w:div>
        <w:div w:id="1093014671">
          <w:marLeft w:val="0"/>
          <w:marRight w:val="0"/>
          <w:marTop w:val="0"/>
          <w:marBottom w:val="0"/>
          <w:divBdr>
            <w:top w:val="none" w:sz="0" w:space="0" w:color="auto"/>
            <w:left w:val="none" w:sz="0" w:space="0" w:color="auto"/>
            <w:bottom w:val="none" w:sz="0" w:space="0" w:color="auto"/>
            <w:right w:val="none" w:sz="0" w:space="0" w:color="auto"/>
          </w:divBdr>
        </w:div>
        <w:div w:id="913471134">
          <w:marLeft w:val="0"/>
          <w:marRight w:val="0"/>
          <w:marTop w:val="0"/>
          <w:marBottom w:val="0"/>
          <w:divBdr>
            <w:top w:val="none" w:sz="0" w:space="0" w:color="auto"/>
            <w:left w:val="none" w:sz="0" w:space="0" w:color="auto"/>
            <w:bottom w:val="none" w:sz="0" w:space="0" w:color="auto"/>
            <w:right w:val="none" w:sz="0" w:space="0" w:color="auto"/>
          </w:divBdr>
        </w:div>
        <w:div w:id="856314672">
          <w:marLeft w:val="0"/>
          <w:marRight w:val="0"/>
          <w:marTop w:val="0"/>
          <w:marBottom w:val="0"/>
          <w:divBdr>
            <w:top w:val="none" w:sz="0" w:space="0" w:color="auto"/>
            <w:left w:val="none" w:sz="0" w:space="0" w:color="auto"/>
            <w:bottom w:val="none" w:sz="0" w:space="0" w:color="auto"/>
            <w:right w:val="none" w:sz="0" w:space="0" w:color="auto"/>
          </w:divBdr>
        </w:div>
        <w:div w:id="1858814280">
          <w:marLeft w:val="0"/>
          <w:marRight w:val="0"/>
          <w:marTop w:val="0"/>
          <w:marBottom w:val="0"/>
          <w:divBdr>
            <w:top w:val="none" w:sz="0" w:space="0" w:color="auto"/>
            <w:left w:val="none" w:sz="0" w:space="0" w:color="auto"/>
            <w:bottom w:val="none" w:sz="0" w:space="0" w:color="auto"/>
            <w:right w:val="none" w:sz="0" w:space="0" w:color="auto"/>
          </w:divBdr>
        </w:div>
        <w:div w:id="232081082">
          <w:marLeft w:val="0"/>
          <w:marRight w:val="0"/>
          <w:marTop w:val="0"/>
          <w:marBottom w:val="0"/>
          <w:divBdr>
            <w:top w:val="none" w:sz="0" w:space="0" w:color="auto"/>
            <w:left w:val="none" w:sz="0" w:space="0" w:color="auto"/>
            <w:bottom w:val="none" w:sz="0" w:space="0" w:color="auto"/>
            <w:right w:val="none" w:sz="0" w:space="0" w:color="auto"/>
          </w:divBdr>
        </w:div>
        <w:div w:id="2059275506">
          <w:marLeft w:val="0"/>
          <w:marRight w:val="0"/>
          <w:marTop w:val="0"/>
          <w:marBottom w:val="0"/>
          <w:divBdr>
            <w:top w:val="none" w:sz="0" w:space="0" w:color="auto"/>
            <w:left w:val="none" w:sz="0" w:space="0" w:color="auto"/>
            <w:bottom w:val="none" w:sz="0" w:space="0" w:color="auto"/>
            <w:right w:val="none" w:sz="0" w:space="0" w:color="auto"/>
          </w:divBdr>
        </w:div>
        <w:div w:id="649293011">
          <w:marLeft w:val="0"/>
          <w:marRight w:val="0"/>
          <w:marTop w:val="0"/>
          <w:marBottom w:val="0"/>
          <w:divBdr>
            <w:top w:val="none" w:sz="0" w:space="0" w:color="auto"/>
            <w:left w:val="none" w:sz="0" w:space="0" w:color="auto"/>
            <w:bottom w:val="none" w:sz="0" w:space="0" w:color="auto"/>
            <w:right w:val="none" w:sz="0" w:space="0" w:color="auto"/>
          </w:divBdr>
        </w:div>
        <w:div w:id="1899633666">
          <w:marLeft w:val="0"/>
          <w:marRight w:val="0"/>
          <w:marTop w:val="0"/>
          <w:marBottom w:val="0"/>
          <w:divBdr>
            <w:top w:val="none" w:sz="0" w:space="0" w:color="auto"/>
            <w:left w:val="none" w:sz="0" w:space="0" w:color="auto"/>
            <w:bottom w:val="none" w:sz="0" w:space="0" w:color="auto"/>
            <w:right w:val="none" w:sz="0" w:space="0" w:color="auto"/>
          </w:divBdr>
        </w:div>
        <w:div w:id="2057392561">
          <w:marLeft w:val="0"/>
          <w:marRight w:val="0"/>
          <w:marTop w:val="0"/>
          <w:marBottom w:val="0"/>
          <w:divBdr>
            <w:top w:val="none" w:sz="0" w:space="0" w:color="auto"/>
            <w:left w:val="none" w:sz="0" w:space="0" w:color="auto"/>
            <w:bottom w:val="none" w:sz="0" w:space="0" w:color="auto"/>
            <w:right w:val="none" w:sz="0" w:space="0" w:color="auto"/>
          </w:divBdr>
        </w:div>
        <w:div w:id="404500415">
          <w:marLeft w:val="0"/>
          <w:marRight w:val="0"/>
          <w:marTop w:val="0"/>
          <w:marBottom w:val="0"/>
          <w:divBdr>
            <w:top w:val="none" w:sz="0" w:space="0" w:color="auto"/>
            <w:left w:val="none" w:sz="0" w:space="0" w:color="auto"/>
            <w:bottom w:val="none" w:sz="0" w:space="0" w:color="auto"/>
            <w:right w:val="none" w:sz="0" w:space="0" w:color="auto"/>
          </w:divBdr>
        </w:div>
        <w:div w:id="1082530617">
          <w:marLeft w:val="0"/>
          <w:marRight w:val="0"/>
          <w:marTop w:val="0"/>
          <w:marBottom w:val="0"/>
          <w:divBdr>
            <w:top w:val="none" w:sz="0" w:space="0" w:color="auto"/>
            <w:left w:val="none" w:sz="0" w:space="0" w:color="auto"/>
            <w:bottom w:val="none" w:sz="0" w:space="0" w:color="auto"/>
            <w:right w:val="none" w:sz="0" w:space="0" w:color="auto"/>
          </w:divBdr>
        </w:div>
        <w:div w:id="1988852388">
          <w:marLeft w:val="0"/>
          <w:marRight w:val="0"/>
          <w:marTop w:val="0"/>
          <w:marBottom w:val="0"/>
          <w:divBdr>
            <w:top w:val="none" w:sz="0" w:space="0" w:color="auto"/>
            <w:left w:val="none" w:sz="0" w:space="0" w:color="auto"/>
            <w:bottom w:val="none" w:sz="0" w:space="0" w:color="auto"/>
            <w:right w:val="none" w:sz="0" w:space="0" w:color="auto"/>
          </w:divBdr>
        </w:div>
        <w:div w:id="528032989">
          <w:marLeft w:val="0"/>
          <w:marRight w:val="0"/>
          <w:marTop w:val="0"/>
          <w:marBottom w:val="0"/>
          <w:divBdr>
            <w:top w:val="none" w:sz="0" w:space="0" w:color="auto"/>
            <w:left w:val="none" w:sz="0" w:space="0" w:color="auto"/>
            <w:bottom w:val="none" w:sz="0" w:space="0" w:color="auto"/>
            <w:right w:val="none" w:sz="0" w:space="0" w:color="auto"/>
          </w:divBdr>
        </w:div>
        <w:div w:id="1294866822">
          <w:marLeft w:val="0"/>
          <w:marRight w:val="0"/>
          <w:marTop w:val="0"/>
          <w:marBottom w:val="0"/>
          <w:divBdr>
            <w:top w:val="none" w:sz="0" w:space="0" w:color="auto"/>
            <w:left w:val="none" w:sz="0" w:space="0" w:color="auto"/>
            <w:bottom w:val="none" w:sz="0" w:space="0" w:color="auto"/>
            <w:right w:val="none" w:sz="0" w:space="0" w:color="auto"/>
          </w:divBdr>
        </w:div>
        <w:div w:id="1026754166">
          <w:marLeft w:val="0"/>
          <w:marRight w:val="0"/>
          <w:marTop w:val="0"/>
          <w:marBottom w:val="0"/>
          <w:divBdr>
            <w:top w:val="none" w:sz="0" w:space="0" w:color="auto"/>
            <w:left w:val="none" w:sz="0" w:space="0" w:color="auto"/>
            <w:bottom w:val="none" w:sz="0" w:space="0" w:color="auto"/>
            <w:right w:val="none" w:sz="0" w:space="0" w:color="auto"/>
          </w:divBdr>
        </w:div>
        <w:div w:id="1601526350">
          <w:marLeft w:val="0"/>
          <w:marRight w:val="0"/>
          <w:marTop w:val="0"/>
          <w:marBottom w:val="0"/>
          <w:divBdr>
            <w:top w:val="none" w:sz="0" w:space="0" w:color="auto"/>
            <w:left w:val="none" w:sz="0" w:space="0" w:color="auto"/>
            <w:bottom w:val="none" w:sz="0" w:space="0" w:color="auto"/>
            <w:right w:val="none" w:sz="0" w:space="0" w:color="auto"/>
          </w:divBdr>
        </w:div>
        <w:div w:id="337274186">
          <w:marLeft w:val="0"/>
          <w:marRight w:val="0"/>
          <w:marTop w:val="0"/>
          <w:marBottom w:val="0"/>
          <w:divBdr>
            <w:top w:val="none" w:sz="0" w:space="0" w:color="auto"/>
            <w:left w:val="none" w:sz="0" w:space="0" w:color="auto"/>
            <w:bottom w:val="none" w:sz="0" w:space="0" w:color="auto"/>
            <w:right w:val="none" w:sz="0" w:space="0" w:color="auto"/>
          </w:divBdr>
        </w:div>
        <w:div w:id="1884826643">
          <w:marLeft w:val="0"/>
          <w:marRight w:val="0"/>
          <w:marTop w:val="0"/>
          <w:marBottom w:val="0"/>
          <w:divBdr>
            <w:top w:val="none" w:sz="0" w:space="0" w:color="auto"/>
            <w:left w:val="none" w:sz="0" w:space="0" w:color="auto"/>
            <w:bottom w:val="none" w:sz="0" w:space="0" w:color="auto"/>
            <w:right w:val="none" w:sz="0" w:space="0" w:color="auto"/>
          </w:divBdr>
        </w:div>
        <w:div w:id="1678069633">
          <w:marLeft w:val="0"/>
          <w:marRight w:val="0"/>
          <w:marTop w:val="0"/>
          <w:marBottom w:val="0"/>
          <w:divBdr>
            <w:top w:val="none" w:sz="0" w:space="0" w:color="auto"/>
            <w:left w:val="none" w:sz="0" w:space="0" w:color="auto"/>
            <w:bottom w:val="none" w:sz="0" w:space="0" w:color="auto"/>
            <w:right w:val="none" w:sz="0" w:space="0" w:color="auto"/>
          </w:divBdr>
        </w:div>
        <w:div w:id="785319591">
          <w:marLeft w:val="0"/>
          <w:marRight w:val="0"/>
          <w:marTop w:val="0"/>
          <w:marBottom w:val="0"/>
          <w:divBdr>
            <w:top w:val="none" w:sz="0" w:space="0" w:color="auto"/>
            <w:left w:val="none" w:sz="0" w:space="0" w:color="auto"/>
            <w:bottom w:val="none" w:sz="0" w:space="0" w:color="auto"/>
            <w:right w:val="none" w:sz="0" w:space="0" w:color="auto"/>
          </w:divBdr>
        </w:div>
        <w:div w:id="1195534622">
          <w:marLeft w:val="0"/>
          <w:marRight w:val="0"/>
          <w:marTop w:val="0"/>
          <w:marBottom w:val="0"/>
          <w:divBdr>
            <w:top w:val="none" w:sz="0" w:space="0" w:color="auto"/>
            <w:left w:val="none" w:sz="0" w:space="0" w:color="auto"/>
            <w:bottom w:val="none" w:sz="0" w:space="0" w:color="auto"/>
            <w:right w:val="none" w:sz="0" w:space="0" w:color="auto"/>
          </w:divBdr>
        </w:div>
        <w:div w:id="1358504220">
          <w:marLeft w:val="0"/>
          <w:marRight w:val="0"/>
          <w:marTop w:val="0"/>
          <w:marBottom w:val="0"/>
          <w:divBdr>
            <w:top w:val="none" w:sz="0" w:space="0" w:color="auto"/>
            <w:left w:val="none" w:sz="0" w:space="0" w:color="auto"/>
            <w:bottom w:val="none" w:sz="0" w:space="0" w:color="auto"/>
            <w:right w:val="none" w:sz="0" w:space="0" w:color="auto"/>
          </w:divBdr>
        </w:div>
        <w:div w:id="1038507174">
          <w:marLeft w:val="0"/>
          <w:marRight w:val="0"/>
          <w:marTop w:val="0"/>
          <w:marBottom w:val="0"/>
          <w:divBdr>
            <w:top w:val="none" w:sz="0" w:space="0" w:color="auto"/>
            <w:left w:val="none" w:sz="0" w:space="0" w:color="auto"/>
            <w:bottom w:val="none" w:sz="0" w:space="0" w:color="auto"/>
            <w:right w:val="none" w:sz="0" w:space="0" w:color="auto"/>
          </w:divBdr>
        </w:div>
        <w:div w:id="1664121931">
          <w:marLeft w:val="0"/>
          <w:marRight w:val="0"/>
          <w:marTop w:val="0"/>
          <w:marBottom w:val="0"/>
          <w:divBdr>
            <w:top w:val="none" w:sz="0" w:space="0" w:color="auto"/>
            <w:left w:val="none" w:sz="0" w:space="0" w:color="auto"/>
            <w:bottom w:val="none" w:sz="0" w:space="0" w:color="auto"/>
            <w:right w:val="none" w:sz="0" w:space="0" w:color="auto"/>
          </w:divBdr>
        </w:div>
        <w:div w:id="2129352299">
          <w:marLeft w:val="0"/>
          <w:marRight w:val="0"/>
          <w:marTop w:val="0"/>
          <w:marBottom w:val="0"/>
          <w:divBdr>
            <w:top w:val="none" w:sz="0" w:space="0" w:color="auto"/>
            <w:left w:val="none" w:sz="0" w:space="0" w:color="auto"/>
            <w:bottom w:val="none" w:sz="0" w:space="0" w:color="auto"/>
            <w:right w:val="none" w:sz="0" w:space="0" w:color="auto"/>
          </w:divBdr>
        </w:div>
        <w:div w:id="1588618141">
          <w:marLeft w:val="0"/>
          <w:marRight w:val="0"/>
          <w:marTop w:val="0"/>
          <w:marBottom w:val="0"/>
          <w:divBdr>
            <w:top w:val="none" w:sz="0" w:space="0" w:color="auto"/>
            <w:left w:val="none" w:sz="0" w:space="0" w:color="auto"/>
            <w:bottom w:val="none" w:sz="0" w:space="0" w:color="auto"/>
            <w:right w:val="none" w:sz="0" w:space="0" w:color="auto"/>
          </w:divBdr>
        </w:div>
        <w:div w:id="735856570">
          <w:marLeft w:val="0"/>
          <w:marRight w:val="0"/>
          <w:marTop w:val="0"/>
          <w:marBottom w:val="0"/>
          <w:divBdr>
            <w:top w:val="none" w:sz="0" w:space="0" w:color="auto"/>
            <w:left w:val="none" w:sz="0" w:space="0" w:color="auto"/>
            <w:bottom w:val="none" w:sz="0" w:space="0" w:color="auto"/>
            <w:right w:val="none" w:sz="0" w:space="0" w:color="auto"/>
          </w:divBdr>
        </w:div>
        <w:div w:id="1168474022">
          <w:marLeft w:val="0"/>
          <w:marRight w:val="0"/>
          <w:marTop w:val="0"/>
          <w:marBottom w:val="0"/>
          <w:divBdr>
            <w:top w:val="none" w:sz="0" w:space="0" w:color="auto"/>
            <w:left w:val="none" w:sz="0" w:space="0" w:color="auto"/>
            <w:bottom w:val="none" w:sz="0" w:space="0" w:color="auto"/>
            <w:right w:val="none" w:sz="0" w:space="0" w:color="auto"/>
          </w:divBdr>
        </w:div>
        <w:div w:id="736167575">
          <w:marLeft w:val="0"/>
          <w:marRight w:val="0"/>
          <w:marTop w:val="0"/>
          <w:marBottom w:val="0"/>
          <w:divBdr>
            <w:top w:val="none" w:sz="0" w:space="0" w:color="auto"/>
            <w:left w:val="none" w:sz="0" w:space="0" w:color="auto"/>
            <w:bottom w:val="none" w:sz="0" w:space="0" w:color="auto"/>
            <w:right w:val="none" w:sz="0" w:space="0" w:color="auto"/>
          </w:divBdr>
        </w:div>
        <w:div w:id="1314412490">
          <w:marLeft w:val="0"/>
          <w:marRight w:val="0"/>
          <w:marTop w:val="0"/>
          <w:marBottom w:val="0"/>
          <w:divBdr>
            <w:top w:val="none" w:sz="0" w:space="0" w:color="auto"/>
            <w:left w:val="none" w:sz="0" w:space="0" w:color="auto"/>
            <w:bottom w:val="none" w:sz="0" w:space="0" w:color="auto"/>
            <w:right w:val="none" w:sz="0" w:space="0" w:color="auto"/>
          </w:divBdr>
        </w:div>
        <w:div w:id="2004316842">
          <w:marLeft w:val="0"/>
          <w:marRight w:val="0"/>
          <w:marTop w:val="0"/>
          <w:marBottom w:val="0"/>
          <w:divBdr>
            <w:top w:val="none" w:sz="0" w:space="0" w:color="auto"/>
            <w:left w:val="none" w:sz="0" w:space="0" w:color="auto"/>
            <w:bottom w:val="none" w:sz="0" w:space="0" w:color="auto"/>
            <w:right w:val="none" w:sz="0" w:space="0" w:color="auto"/>
          </w:divBdr>
        </w:div>
        <w:div w:id="551120786">
          <w:marLeft w:val="0"/>
          <w:marRight w:val="0"/>
          <w:marTop w:val="0"/>
          <w:marBottom w:val="0"/>
          <w:divBdr>
            <w:top w:val="none" w:sz="0" w:space="0" w:color="auto"/>
            <w:left w:val="none" w:sz="0" w:space="0" w:color="auto"/>
            <w:bottom w:val="none" w:sz="0" w:space="0" w:color="auto"/>
            <w:right w:val="none" w:sz="0" w:space="0" w:color="auto"/>
          </w:divBdr>
        </w:div>
        <w:div w:id="1741561944">
          <w:marLeft w:val="0"/>
          <w:marRight w:val="0"/>
          <w:marTop w:val="0"/>
          <w:marBottom w:val="0"/>
          <w:divBdr>
            <w:top w:val="none" w:sz="0" w:space="0" w:color="auto"/>
            <w:left w:val="none" w:sz="0" w:space="0" w:color="auto"/>
            <w:bottom w:val="none" w:sz="0" w:space="0" w:color="auto"/>
            <w:right w:val="none" w:sz="0" w:space="0" w:color="auto"/>
          </w:divBdr>
        </w:div>
        <w:div w:id="1918397197">
          <w:marLeft w:val="0"/>
          <w:marRight w:val="0"/>
          <w:marTop w:val="0"/>
          <w:marBottom w:val="0"/>
          <w:divBdr>
            <w:top w:val="none" w:sz="0" w:space="0" w:color="auto"/>
            <w:left w:val="none" w:sz="0" w:space="0" w:color="auto"/>
            <w:bottom w:val="none" w:sz="0" w:space="0" w:color="auto"/>
            <w:right w:val="none" w:sz="0" w:space="0" w:color="auto"/>
          </w:divBdr>
        </w:div>
        <w:div w:id="1867139409">
          <w:marLeft w:val="0"/>
          <w:marRight w:val="0"/>
          <w:marTop w:val="0"/>
          <w:marBottom w:val="0"/>
          <w:divBdr>
            <w:top w:val="none" w:sz="0" w:space="0" w:color="auto"/>
            <w:left w:val="none" w:sz="0" w:space="0" w:color="auto"/>
            <w:bottom w:val="none" w:sz="0" w:space="0" w:color="auto"/>
            <w:right w:val="none" w:sz="0" w:space="0" w:color="auto"/>
          </w:divBdr>
        </w:div>
        <w:div w:id="968319994">
          <w:marLeft w:val="0"/>
          <w:marRight w:val="0"/>
          <w:marTop w:val="0"/>
          <w:marBottom w:val="0"/>
          <w:divBdr>
            <w:top w:val="none" w:sz="0" w:space="0" w:color="auto"/>
            <w:left w:val="none" w:sz="0" w:space="0" w:color="auto"/>
            <w:bottom w:val="none" w:sz="0" w:space="0" w:color="auto"/>
            <w:right w:val="none" w:sz="0" w:space="0" w:color="auto"/>
          </w:divBdr>
        </w:div>
        <w:div w:id="52655701">
          <w:marLeft w:val="0"/>
          <w:marRight w:val="0"/>
          <w:marTop w:val="0"/>
          <w:marBottom w:val="0"/>
          <w:divBdr>
            <w:top w:val="none" w:sz="0" w:space="0" w:color="auto"/>
            <w:left w:val="none" w:sz="0" w:space="0" w:color="auto"/>
            <w:bottom w:val="none" w:sz="0" w:space="0" w:color="auto"/>
            <w:right w:val="none" w:sz="0" w:space="0" w:color="auto"/>
          </w:divBdr>
        </w:div>
        <w:div w:id="1306008942">
          <w:marLeft w:val="0"/>
          <w:marRight w:val="0"/>
          <w:marTop w:val="0"/>
          <w:marBottom w:val="0"/>
          <w:divBdr>
            <w:top w:val="none" w:sz="0" w:space="0" w:color="auto"/>
            <w:left w:val="none" w:sz="0" w:space="0" w:color="auto"/>
            <w:bottom w:val="none" w:sz="0" w:space="0" w:color="auto"/>
            <w:right w:val="none" w:sz="0" w:space="0" w:color="auto"/>
          </w:divBdr>
        </w:div>
        <w:div w:id="201677684">
          <w:marLeft w:val="0"/>
          <w:marRight w:val="0"/>
          <w:marTop w:val="0"/>
          <w:marBottom w:val="0"/>
          <w:divBdr>
            <w:top w:val="none" w:sz="0" w:space="0" w:color="auto"/>
            <w:left w:val="none" w:sz="0" w:space="0" w:color="auto"/>
            <w:bottom w:val="none" w:sz="0" w:space="0" w:color="auto"/>
            <w:right w:val="none" w:sz="0" w:space="0" w:color="auto"/>
          </w:divBdr>
        </w:div>
        <w:div w:id="34549070">
          <w:marLeft w:val="0"/>
          <w:marRight w:val="0"/>
          <w:marTop w:val="0"/>
          <w:marBottom w:val="0"/>
          <w:divBdr>
            <w:top w:val="none" w:sz="0" w:space="0" w:color="auto"/>
            <w:left w:val="none" w:sz="0" w:space="0" w:color="auto"/>
            <w:bottom w:val="none" w:sz="0" w:space="0" w:color="auto"/>
            <w:right w:val="none" w:sz="0" w:space="0" w:color="auto"/>
          </w:divBdr>
        </w:div>
        <w:div w:id="355497516">
          <w:marLeft w:val="0"/>
          <w:marRight w:val="0"/>
          <w:marTop w:val="0"/>
          <w:marBottom w:val="0"/>
          <w:divBdr>
            <w:top w:val="none" w:sz="0" w:space="0" w:color="auto"/>
            <w:left w:val="none" w:sz="0" w:space="0" w:color="auto"/>
            <w:bottom w:val="none" w:sz="0" w:space="0" w:color="auto"/>
            <w:right w:val="none" w:sz="0" w:space="0" w:color="auto"/>
          </w:divBdr>
        </w:div>
        <w:div w:id="790825314">
          <w:marLeft w:val="0"/>
          <w:marRight w:val="0"/>
          <w:marTop w:val="0"/>
          <w:marBottom w:val="0"/>
          <w:divBdr>
            <w:top w:val="none" w:sz="0" w:space="0" w:color="auto"/>
            <w:left w:val="none" w:sz="0" w:space="0" w:color="auto"/>
            <w:bottom w:val="none" w:sz="0" w:space="0" w:color="auto"/>
            <w:right w:val="none" w:sz="0" w:space="0" w:color="auto"/>
          </w:divBdr>
        </w:div>
        <w:div w:id="1963264185">
          <w:marLeft w:val="0"/>
          <w:marRight w:val="0"/>
          <w:marTop w:val="0"/>
          <w:marBottom w:val="0"/>
          <w:divBdr>
            <w:top w:val="none" w:sz="0" w:space="0" w:color="auto"/>
            <w:left w:val="none" w:sz="0" w:space="0" w:color="auto"/>
            <w:bottom w:val="none" w:sz="0" w:space="0" w:color="auto"/>
            <w:right w:val="none" w:sz="0" w:space="0" w:color="auto"/>
          </w:divBdr>
        </w:div>
        <w:div w:id="1046872966">
          <w:marLeft w:val="0"/>
          <w:marRight w:val="0"/>
          <w:marTop w:val="0"/>
          <w:marBottom w:val="0"/>
          <w:divBdr>
            <w:top w:val="none" w:sz="0" w:space="0" w:color="auto"/>
            <w:left w:val="none" w:sz="0" w:space="0" w:color="auto"/>
            <w:bottom w:val="none" w:sz="0" w:space="0" w:color="auto"/>
            <w:right w:val="none" w:sz="0" w:space="0" w:color="auto"/>
          </w:divBdr>
        </w:div>
        <w:div w:id="1105492984">
          <w:marLeft w:val="0"/>
          <w:marRight w:val="0"/>
          <w:marTop w:val="0"/>
          <w:marBottom w:val="0"/>
          <w:divBdr>
            <w:top w:val="none" w:sz="0" w:space="0" w:color="auto"/>
            <w:left w:val="none" w:sz="0" w:space="0" w:color="auto"/>
            <w:bottom w:val="none" w:sz="0" w:space="0" w:color="auto"/>
            <w:right w:val="none" w:sz="0" w:space="0" w:color="auto"/>
          </w:divBdr>
        </w:div>
        <w:div w:id="1943563754">
          <w:marLeft w:val="0"/>
          <w:marRight w:val="0"/>
          <w:marTop w:val="0"/>
          <w:marBottom w:val="0"/>
          <w:divBdr>
            <w:top w:val="none" w:sz="0" w:space="0" w:color="auto"/>
            <w:left w:val="none" w:sz="0" w:space="0" w:color="auto"/>
            <w:bottom w:val="none" w:sz="0" w:space="0" w:color="auto"/>
            <w:right w:val="none" w:sz="0" w:space="0" w:color="auto"/>
          </w:divBdr>
        </w:div>
        <w:div w:id="1301761865">
          <w:marLeft w:val="0"/>
          <w:marRight w:val="0"/>
          <w:marTop w:val="0"/>
          <w:marBottom w:val="0"/>
          <w:divBdr>
            <w:top w:val="none" w:sz="0" w:space="0" w:color="auto"/>
            <w:left w:val="none" w:sz="0" w:space="0" w:color="auto"/>
            <w:bottom w:val="none" w:sz="0" w:space="0" w:color="auto"/>
            <w:right w:val="none" w:sz="0" w:space="0" w:color="auto"/>
          </w:divBdr>
        </w:div>
        <w:div w:id="1437482086">
          <w:marLeft w:val="0"/>
          <w:marRight w:val="0"/>
          <w:marTop w:val="0"/>
          <w:marBottom w:val="0"/>
          <w:divBdr>
            <w:top w:val="none" w:sz="0" w:space="0" w:color="auto"/>
            <w:left w:val="none" w:sz="0" w:space="0" w:color="auto"/>
            <w:bottom w:val="none" w:sz="0" w:space="0" w:color="auto"/>
            <w:right w:val="none" w:sz="0" w:space="0" w:color="auto"/>
          </w:divBdr>
        </w:div>
        <w:div w:id="1108739236">
          <w:marLeft w:val="0"/>
          <w:marRight w:val="0"/>
          <w:marTop w:val="0"/>
          <w:marBottom w:val="0"/>
          <w:divBdr>
            <w:top w:val="none" w:sz="0" w:space="0" w:color="auto"/>
            <w:left w:val="none" w:sz="0" w:space="0" w:color="auto"/>
            <w:bottom w:val="none" w:sz="0" w:space="0" w:color="auto"/>
            <w:right w:val="none" w:sz="0" w:space="0" w:color="auto"/>
          </w:divBdr>
        </w:div>
        <w:div w:id="503666411">
          <w:marLeft w:val="0"/>
          <w:marRight w:val="0"/>
          <w:marTop w:val="0"/>
          <w:marBottom w:val="0"/>
          <w:divBdr>
            <w:top w:val="none" w:sz="0" w:space="0" w:color="auto"/>
            <w:left w:val="none" w:sz="0" w:space="0" w:color="auto"/>
            <w:bottom w:val="none" w:sz="0" w:space="0" w:color="auto"/>
            <w:right w:val="none" w:sz="0" w:space="0" w:color="auto"/>
          </w:divBdr>
        </w:div>
        <w:div w:id="706832992">
          <w:marLeft w:val="0"/>
          <w:marRight w:val="0"/>
          <w:marTop w:val="0"/>
          <w:marBottom w:val="0"/>
          <w:divBdr>
            <w:top w:val="none" w:sz="0" w:space="0" w:color="auto"/>
            <w:left w:val="none" w:sz="0" w:space="0" w:color="auto"/>
            <w:bottom w:val="none" w:sz="0" w:space="0" w:color="auto"/>
            <w:right w:val="none" w:sz="0" w:space="0" w:color="auto"/>
          </w:divBdr>
        </w:div>
        <w:div w:id="470295425">
          <w:marLeft w:val="0"/>
          <w:marRight w:val="0"/>
          <w:marTop w:val="0"/>
          <w:marBottom w:val="0"/>
          <w:divBdr>
            <w:top w:val="none" w:sz="0" w:space="0" w:color="auto"/>
            <w:left w:val="none" w:sz="0" w:space="0" w:color="auto"/>
            <w:bottom w:val="none" w:sz="0" w:space="0" w:color="auto"/>
            <w:right w:val="none" w:sz="0" w:space="0" w:color="auto"/>
          </w:divBdr>
        </w:div>
        <w:div w:id="705834416">
          <w:marLeft w:val="0"/>
          <w:marRight w:val="0"/>
          <w:marTop w:val="0"/>
          <w:marBottom w:val="0"/>
          <w:divBdr>
            <w:top w:val="none" w:sz="0" w:space="0" w:color="auto"/>
            <w:left w:val="none" w:sz="0" w:space="0" w:color="auto"/>
            <w:bottom w:val="none" w:sz="0" w:space="0" w:color="auto"/>
            <w:right w:val="none" w:sz="0" w:space="0" w:color="auto"/>
          </w:divBdr>
        </w:div>
        <w:div w:id="1588923005">
          <w:marLeft w:val="0"/>
          <w:marRight w:val="0"/>
          <w:marTop w:val="0"/>
          <w:marBottom w:val="0"/>
          <w:divBdr>
            <w:top w:val="none" w:sz="0" w:space="0" w:color="auto"/>
            <w:left w:val="none" w:sz="0" w:space="0" w:color="auto"/>
            <w:bottom w:val="none" w:sz="0" w:space="0" w:color="auto"/>
            <w:right w:val="none" w:sz="0" w:space="0" w:color="auto"/>
          </w:divBdr>
        </w:div>
        <w:div w:id="2008971089">
          <w:marLeft w:val="0"/>
          <w:marRight w:val="0"/>
          <w:marTop w:val="0"/>
          <w:marBottom w:val="0"/>
          <w:divBdr>
            <w:top w:val="none" w:sz="0" w:space="0" w:color="auto"/>
            <w:left w:val="none" w:sz="0" w:space="0" w:color="auto"/>
            <w:bottom w:val="none" w:sz="0" w:space="0" w:color="auto"/>
            <w:right w:val="none" w:sz="0" w:space="0" w:color="auto"/>
          </w:divBdr>
        </w:div>
        <w:div w:id="219024129">
          <w:marLeft w:val="0"/>
          <w:marRight w:val="0"/>
          <w:marTop w:val="0"/>
          <w:marBottom w:val="0"/>
          <w:divBdr>
            <w:top w:val="none" w:sz="0" w:space="0" w:color="auto"/>
            <w:left w:val="none" w:sz="0" w:space="0" w:color="auto"/>
            <w:bottom w:val="none" w:sz="0" w:space="0" w:color="auto"/>
            <w:right w:val="none" w:sz="0" w:space="0" w:color="auto"/>
          </w:divBdr>
        </w:div>
        <w:div w:id="650064128">
          <w:marLeft w:val="0"/>
          <w:marRight w:val="0"/>
          <w:marTop w:val="0"/>
          <w:marBottom w:val="0"/>
          <w:divBdr>
            <w:top w:val="none" w:sz="0" w:space="0" w:color="auto"/>
            <w:left w:val="none" w:sz="0" w:space="0" w:color="auto"/>
            <w:bottom w:val="none" w:sz="0" w:space="0" w:color="auto"/>
            <w:right w:val="none" w:sz="0" w:space="0" w:color="auto"/>
          </w:divBdr>
        </w:div>
        <w:div w:id="1860240646">
          <w:marLeft w:val="0"/>
          <w:marRight w:val="0"/>
          <w:marTop w:val="0"/>
          <w:marBottom w:val="0"/>
          <w:divBdr>
            <w:top w:val="none" w:sz="0" w:space="0" w:color="auto"/>
            <w:left w:val="none" w:sz="0" w:space="0" w:color="auto"/>
            <w:bottom w:val="none" w:sz="0" w:space="0" w:color="auto"/>
            <w:right w:val="none" w:sz="0" w:space="0" w:color="auto"/>
          </w:divBdr>
        </w:div>
        <w:div w:id="1050113937">
          <w:marLeft w:val="0"/>
          <w:marRight w:val="0"/>
          <w:marTop w:val="0"/>
          <w:marBottom w:val="0"/>
          <w:divBdr>
            <w:top w:val="none" w:sz="0" w:space="0" w:color="auto"/>
            <w:left w:val="none" w:sz="0" w:space="0" w:color="auto"/>
            <w:bottom w:val="none" w:sz="0" w:space="0" w:color="auto"/>
            <w:right w:val="none" w:sz="0" w:space="0" w:color="auto"/>
          </w:divBdr>
        </w:div>
        <w:div w:id="765198950">
          <w:marLeft w:val="0"/>
          <w:marRight w:val="0"/>
          <w:marTop w:val="0"/>
          <w:marBottom w:val="0"/>
          <w:divBdr>
            <w:top w:val="none" w:sz="0" w:space="0" w:color="auto"/>
            <w:left w:val="none" w:sz="0" w:space="0" w:color="auto"/>
            <w:bottom w:val="none" w:sz="0" w:space="0" w:color="auto"/>
            <w:right w:val="none" w:sz="0" w:space="0" w:color="auto"/>
          </w:divBdr>
        </w:div>
        <w:div w:id="214706415">
          <w:marLeft w:val="0"/>
          <w:marRight w:val="0"/>
          <w:marTop w:val="0"/>
          <w:marBottom w:val="0"/>
          <w:divBdr>
            <w:top w:val="none" w:sz="0" w:space="0" w:color="auto"/>
            <w:left w:val="none" w:sz="0" w:space="0" w:color="auto"/>
            <w:bottom w:val="none" w:sz="0" w:space="0" w:color="auto"/>
            <w:right w:val="none" w:sz="0" w:space="0" w:color="auto"/>
          </w:divBdr>
        </w:div>
        <w:div w:id="2068603474">
          <w:marLeft w:val="0"/>
          <w:marRight w:val="0"/>
          <w:marTop w:val="0"/>
          <w:marBottom w:val="0"/>
          <w:divBdr>
            <w:top w:val="none" w:sz="0" w:space="0" w:color="auto"/>
            <w:left w:val="none" w:sz="0" w:space="0" w:color="auto"/>
            <w:bottom w:val="none" w:sz="0" w:space="0" w:color="auto"/>
            <w:right w:val="none" w:sz="0" w:space="0" w:color="auto"/>
          </w:divBdr>
        </w:div>
        <w:div w:id="2123572150">
          <w:marLeft w:val="0"/>
          <w:marRight w:val="0"/>
          <w:marTop w:val="0"/>
          <w:marBottom w:val="0"/>
          <w:divBdr>
            <w:top w:val="none" w:sz="0" w:space="0" w:color="auto"/>
            <w:left w:val="none" w:sz="0" w:space="0" w:color="auto"/>
            <w:bottom w:val="none" w:sz="0" w:space="0" w:color="auto"/>
            <w:right w:val="none" w:sz="0" w:space="0" w:color="auto"/>
          </w:divBdr>
        </w:div>
        <w:div w:id="446969055">
          <w:marLeft w:val="0"/>
          <w:marRight w:val="0"/>
          <w:marTop w:val="0"/>
          <w:marBottom w:val="0"/>
          <w:divBdr>
            <w:top w:val="none" w:sz="0" w:space="0" w:color="auto"/>
            <w:left w:val="none" w:sz="0" w:space="0" w:color="auto"/>
            <w:bottom w:val="none" w:sz="0" w:space="0" w:color="auto"/>
            <w:right w:val="none" w:sz="0" w:space="0" w:color="auto"/>
          </w:divBdr>
        </w:div>
        <w:div w:id="1552304964">
          <w:marLeft w:val="0"/>
          <w:marRight w:val="0"/>
          <w:marTop w:val="0"/>
          <w:marBottom w:val="0"/>
          <w:divBdr>
            <w:top w:val="none" w:sz="0" w:space="0" w:color="auto"/>
            <w:left w:val="none" w:sz="0" w:space="0" w:color="auto"/>
            <w:bottom w:val="none" w:sz="0" w:space="0" w:color="auto"/>
            <w:right w:val="none" w:sz="0" w:space="0" w:color="auto"/>
          </w:divBdr>
        </w:div>
        <w:div w:id="195854230">
          <w:marLeft w:val="0"/>
          <w:marRight w:val="0"/>
          <w:marTop w:val="0"/>
          <w:marBottom w:val="0"/>
          <w:divBdr>
            <w:top w:val="none" w:sz="0" w:space="0" w:color="auto"/>
            <w:left w:val="none" w:sz="0" w:space="0" w:color="auto"/>
            <w:bottom w:val="none" w:sz="0" w:space="0" w:color="auto"/>
            <w:right w:val="none" w:sz="0" w:space="0" w:color="auto"/>
          </w:divBdr>
        </w:div>
        <w:div w:id="1339192943">
          <w:marLeft w:val="0"/>
          <w:marRight w:val="0"/>
          <w:marTop w:val="0"/>
          <w:marBottom w:val="0"/>
          <w:divBdr>
            <w:top w:val="none" w:sz="0" w:space="0" w:color="auto"/>
            <w:left w:val="none" w:sz="0" w:space="0" w:color="auto"/>
            <w:bottom w:val="none" w:sz="0" w:space="0" w:color="auto"/>
            <w:right w:val="none" w:sz="0" w:space="0" w:color="auto"/>
          </w:divBdr>
        </w:div>
        <w:div w:id="454981904">
          <w:marLeft w:val="0"/>
          <w:marRight w:val="0"/>
          <w:marTop w:val="0"/>
          <w:marBottom w:val="0"/>
          <w:divBdr>
            <w:top w:val="none" w:sz="0" w:space="0" w:color="auto"/>
            <w:left w:val="none" w:sz="0" w:space="0" w:color="auto"/>
            <w:bottom w:val="none" w:sz="0" w:space="0" w:color="auto"/>
            <w:right w:val="none" w:sz="0" w:space="0" w:color="auto"/>
          </w:divBdr>
        </w:div>
        <w:div w:id="266621993">
          <w:marLeft w:val="0"/>
          <w:marRight w:val="0"/>
          <w:marTop w:val="0"/>
          <w:marBottom w:val="0"/>
          <w:divBdr>
            <w:top w:val="none" w:sz="0" w:space="0" w:color="auto"/>
            <w:left w:val="none" w:sz="0" w:space="0" w:color="auto"/>
            <w:bottom w:val="none" w:sz="0" w:space="0" w:color="auto"/>
            <w:right w:val="none" w:sz="0" w:space="0" w:color="auto"/>
          </w:divBdr>
        </w:div>
        <w:div w:id="949555566">
          <w:marLeft w:val="0"/>
          <w:marRight w:val="0"/>
          <w:marTop w:val="0"/>
          <w:marBottom w:val="0"/>
          <w:divBdr>
            <w:top w:val="none" w:sz="0" w:space="0" w:color="auto"/>
            <w:left w:val="none" w:sz="0" w:space="0" w:color="auto"/>
            <w:bottom w:val="none" w:sz="0" w:space="0" w:color="auto"/>
            <w:right w:val="none" w:sz="0" w:space="0" w:color="auto"/>
          </w:divBdr>
        </w:div>
        <w:div w:id="857155387">
          <w:marLeft w:val="0"/>
          <w:marRight w:val="0"/>
          <w:marTop w:val="0"/>
          <w:marBottom w:val="0"/>
          <w:divBdr>
            <w:top w:val="none" w:sz="0" w:space="0" w:color="auto"/>
            <w:left w:val="none" w:sz="0" w:space="0" w:color="auto"/>
            <w:bottom w:val="none" w:sz="0" w:space="0" w:color="auto"/>
            <w:right w:val="none" w:sz="0" w:space="0" w:color="auto"/>
          </w:divBdr>
        </w:div>
        <w:div w:id="271132808">
          <w:marLeft w:val="0"/>
          <w:marRight w:val="0"/>
          <w:marTop w:val="0"/>
          <w:marBottom w:val="0"/>
          <w:divBdr>
            <w:top w:val="none" w:sz="0" w:space="0" w:color="auto"/>
            <w:left w:val="none" w:sz="0" w:space="0" w:color="auto"/>
            <w:bottom w:val="none" w:sz="0" w:space="0" w:color="auto"/>
            <w:right w:val="none" w:sz="0" w:space="0" w:color="auto"/>
          </w:divBdr>
        </w:div>
        <w:div w:id="1901557509">
          <w:marLeft w:val="0"/>
          <w:marRight w:val="0"/>
          <w:marTop w:val="0"/>
          <w:marBottom w:val="0"/>
          <w:divBdr>
            <w:top w:val="none" w:sz="0" w:space="0" w:color="auto"/>
            <w:left w:val="none" w:sz="0" w:space="0" w:color="auto"/>
            <w:bottom w:val="none" w:sz="0" w:space="0" w:color="auto"/>
            <w:right w:val="none" w:sz="0" w:space="0" w:color="auto"/>
          </w:divBdr>
        </w:div>
        <w:div w:id="938414174">
          <w:marLeft w:val="0"/>
          <w:marRight w:val="0"/>
          <w:marTop w:val="0"/>
          <w:marBottom w:val="0"/>
          <w:divBdr>
            <w:top w:val="none" w:sz="0" w:space="0" w:color="auto"/>
            <w:left w:val="none" w:sz="0" w:space="0" w:color="auto"/>
            <w:bottom w:val="none" w:sz="0" w:space="0" w:color="auto"/>
            <w:right w:val="none" w:sz="0" w:space="0" w:color="auto"/>
          </w:divBdr>
        </w:div>
        <w:div w:id="1743604843">
          <w:marLeft w:val="0"/>
          <w:marRight w:val="0"/>
          <w:marTop w:val="0"/>
          <w:marBottom w:val="0"/>
          <w:divBdr>
            <w:top w:val="none" w:sz="0" w:space="0" w:color="auto"/>
            <w:left w:val="none" w:sz="0" w:space="0" w:color="auto"/>
            <w:bottom w:val="none" w:sz="0" w:space="0" w:color="auto"/>
            <w:right w:val="none" w:sz="0" w:space="0" w:color="auto"/>
          </w:divBdr>
        </w:div>
        <w:div w:id="1037631574">
          <w:marLeft w:val="0"/>
          <w:marRight w:val="0"/>
          <w:marTop w:val="0"/>
          <w:marBottom w:val="0"/>
          <w:divBdr>
            <w:top w:val="none" w:sz="0" w:space="0" w:color="auto"/>
            <w:left w:val="none" w:sz="0" w:space="0" w:color="auto"/>
            <w:bottom w:val="none" w:sz="0" w:space="0" w:color="auto"/>
            <w:right w:val="none" w:sz="0" w:space="0" w:color="auto"/>
          </w:divBdr>
        </w:div>
        <w:div w:id="1794786281">
          <w:marLeft w:val="0"/>
          <w:marRight w:val="0"/>
          <w:marTop w:val="0"/>
          <w:marBottom w:val="0"/>
          <w:divBdr>
            <w:top w:val="none" w:sz="0" w:space="0" w:color="auto"/>
            <w:left w:val="none" w:sz="0" w:space="0" w:color="auto"/>
            <w:bottom w:val="none" w:sz="0" w:space="0" w:color="auto"/>
            <w:right w:val="none" w:sz="0" w:space="0" w:color="auto"/>
          </w:divBdr>
        </w:div>
        <w:div w:id="1634554058">
          <w:marLeft w:val="0"/>
          <w:marRight w:val="0"/>
          <w:marTop w:val="0"/>
          <w:marBottom w:val="0"/>
          <w:divBdr>
            <w:top w:val="none" w:sz="0" w:space="0" w:color="auto"/>
            <w:left w:val="none" w:sz="0" w:space="0" w:color="auto"/>
            <w:bottom w:val="none" w:sz="0" w:space="0" w:color="auto"/>
            <w:right w:val="none" w:sz="0" w:space="0" w:color="auto"/>
          </w:divBdr>
        </w:div>
        <w:div w:id="1951620990">
          <w:marLeft w:val="0"/>
          <w:marRight w:val="0"/>
          <w:marTop w:val="0"/>
          <w:marBottom w:val="0"/>
          <w:divBdr>
            <w:top w:val="none" w:sz="0" w:space="0" w:color="auto"/>
            <w:left w:val="none" w:sz="0" w:space="0" w:color="auto"/>
            <w:bottom w:val="none" w:sz="0" w:space="0" w:color="auto"/>
            <w:right w:val="none" w:sz="0" w:space="0" w:color="auto"/>
          </w:divBdr>
        </w:div>
        <w:div w:id="221603621">
          <w:marLeft w:val="0"/>
          <w:marRight w:val="0"/>
          <w:marTop w:val="0"/>
          <w:marBottom w:val="0"/>
          <w:divBdr>
            <w:top w:val="none" w:sz="0" w:space="0" w:color="auto"/>
            <w:left w:val="none" w:sz="0" w:space="0" w:color="auto"/>
            <w:bottom w:val="none" w:sz="0" w:space="0" w:color="auto"/>
            <w:right w:val="none" w:sz="0" w:space="0" w:color="auto"/>
          </w:divBdr>
        </w:div>
        <w:div w:id="506097073">
          <w:marLeft w:val="0"/>
          <w:marRight w:val="0"/>
          <w:marTop w:val="0"/>
          <w:marBottom w:val="0"/>
          <w:divBdr>
            <w:top w:val="none" w:sz="0" w:space="0" w:color="auto"/>
            <w:left w:val="none" w:sz="0" w:space="0" w:color="auto"/>
            <w:bottom w:val="none" w:sz="0" w:space="0" w:color="auto"/>
            <w:right w:val="none" w:sz="0" w:space="0" w:color="auto"/>
          </w:divBdr>
        </w:div>
        <w:div w:id="1128352696">
          <w:marLeft w:val="0"/>
          <w:marRight w:val="0"/>
          <w:marTop w:val="0"/>
          <w:marBottom w:val="0"/>
          <w:divBdr>
            <w:top w:val="none" w:sz="0" w:space="0" w:color="auto"/>
            <w:left w:val="none" w:sz="0" w:space="0" w:color="auto"/>
            <w:bottom w:val="none" w:sz="0" w:space="0" w:color="auto"/>
            <w:right w:val="none" w:sz="0" w:space="0" w:color="auto"/>
          </w:divBdr>
        </w:div>
        <w:div w:id="1703092556">
          <w:marLeft w:val="0"/>
          <w:marRight w:val="0"/>
          <w:marTop w:val="0"/>
          <w:marBottom w:val="0"/>
          <w:divBdr>
            <w:top w:val="none" w:sz="0" w:space="0" w:color="auto"/>
            <w:left w:val="none" w:sz="0" w:space="0" w:color="auto"/>
            <w:bottom w:val="none" w:sz="0" w:space="0" w:color="auto"/>
            <w:right w:val="none" w:sz="0" w:space="0" w:color="auto"/>
          </w:divBdr>
        </w:div>
        <w:div w:id="1781797275">
          <w:marLeft w:val="0"/>
          <w:marRight w:val="0"/>
          <w:marTop w:val="0"/>
          <w:marBottom w:val="0"/>
          <w:divBdr>
            <w:top w:val="none" w:sz="0" w:space="0" w:color="auto"/>
            <w:left w:val="none" w:sz="0" w:space="0" w:color="auto"/>
            <w:bottom w:val="none" w:sz="0" w:space="0" w:color="auto"/>
            <w:right w:val="none" w:sz="0" w:space="0" w:color="auto"/>
          </w:divBdr>
        </w:div>
        <w:div w:id="95181007">
          <w:marLeft w:val="0"/>
          <w:marRight w:val="0"/>
          <w:marTop w:val="0"/>
          <w:marBottom w:val="0"/>
          <w:divBdr>
            <w:top w:val="none" w:sz="0" w:space="0" w:color="auto"/>
            <w:left w:val="none" w:sz="0" w:space="0" w:color="auto"/>
            <w:bottom w:val="none" w:sz="0" w:space="0" w:color="auto"/>
            <w:right w:val="none" w:sz="0" w:space="0" w:color="auto"/>
          </w:divBdr>
        </w:div>
        <w:div w:id="324431898">
          <w:marLeft w:val="0"/>
          <w:marRight w:val="0"/>
          <w:marTop w:val="0"/>
          <w:marBottom w:val="0"/>
          <w:divBdr>
            <w:top w:val="none" w:sz="0" w:space="0" w:color="auto"/>
            <w:left w:val="none" w:sz="0" w:space="0" w:color="auto"/>
            <w:bottom w:val="none" w:sz="0" w:space="0" w:color="auto"/>
            <w:right w:val="none" w:sz="0" w:space="0" w:color="auto"/>
          </w:divBdr>
        </w:div>
        <w:div w:id="1330788927">
          <w:marLeft w:val="0"/>
          <w:marRight w:val="0"/>
          <w:marTop w:val="0"/>
          <w:marBottom w:val="0"/>
          <w:divBdr>
            <w:top w:val="none" w:sz="0" w:space="0" w:color="auto"/>
            <w:left w:val="none" w:sz="0" w:space="0" w:color="auto"/>
            <w:bottom w:val="none" w:sz="0" w:space="0" w:color="auto"/>
            <w:right w:val="none" w:sz="0" w:space="0" w:color="auto"/>
          </w:divBdr>
        </w:div>
        <w:div w:id="734855866">
          <w:marLeft w:val="0"/>
          <w:marRight w:val="0"/>
          <w:marTop w:val="0"/>
          <w:marBottom w:val="0"/>
          <w:divBdr>
            <w:top w:val="none" w:sz="0" w:space="0" w:color="auto"/>
            <w:left w:val="none" w:sz="0" w:space="0" w:color="auto"/>
            <w:bottom w:val="none" w:sz="0" w:space="0" w:color="auto"/>
            <w:right w:val="none" w:sz="0" w:space="0" w:color="auto"/>
          </w:divBdr>
        </w:div>
        <w:div w:id="851607188">
          <w:marLeft w:val="0"/>
          <w:marRight w:val="0"/>
          <w:marTop w:val="0"/>
          <w:marBottom w:val="0"/>
          <w:divBdr>
            <w:top w:val="none" w:sz="0" w:space="0" w:color="auto"/>
            <w:left w:val="none" w:sz="0" w:space="0" w:color="auto"/>
            <w:bottom w:val="none" w:sz="0" w:space="0" w:color="auto"/>
            <w:right w:val="none" w:sz="0" w:space="0" w:color="auto"/>
          </w:divBdr>
        </w:div>
        <w:div w:id="590118314">
          <w:marLeft w:val="0"/>
          <w:marRight w:val="0"/>
          <w:marTop w:val="0"/>
          <w:marBottom w:val="0"/>
          <w:divBdr>
            <w:top w:val="none" w:sz="0" w:space="0" w:color="auto"/>
            <w:left w:val="none" w:sz="0" w:space="0" w:color="auto"/>
            <w:bottom w:val="none" w:sz="0" w:space="0" w:color="auto"/>
            <w:right w:val="none" w:sz="0" w:space="0" w:color="auto"/>
          </w:divBdr>
        </w:div>
        <w:div w:id="168176230">
          <w:marLeft w:val="0"/>
          <w:marRight w:val="0"/>
          <w:marTop w:val="0"/>
          <w:marBottom w:val="0"/>
          <w:divBdr>
            <w:top w:val="none" w:sz="0" w:space="0" w:color="auto"/>
            <w:left w:val="none" w:sz="0" w:space="0" w:color="auto"/>
            <w:bottom w:val="none" w:sz="0" w:space="0" w:color="auto"/>
            <w:right w:val="none" w:sz="0" w:space="0" w:color="auto"/>
          </w:divBdr>
        </w:div>
        <w:div w:id="625158049">
          <w:marLeft w:val="0"/>
          <w:marRight w:val="0"/>
          <w:marTop w:val="0"/>
          <w:marBottom w:val="0"/>
          <w:divBdr>
            <w:top w:val="none" w:sz="0" w:space="0" w:color="auto"/>
            <w:left w:val="none" w:sz="0" w:space="0" w:color="auto"/>
            <w:bottom w:val="none" w:sz="0" w:space="0" w:color="auto"/>
            <w:right w:val="none" w:sz="0" w:space="0" w:color="auto"/>
          </w:divBdr>
        </w:div>
        <w:div w:id="1898735864">
          <w:marLeft w:val="0"/>
          <w:marRight w:val="0"/>
          <w:marTop w:val="0"/>
          <w:marBottom w:val="0"/>
          <w:divBdr>
            <w:top w:val="none" w:sz="0" w:space="0" w:color="auto"/>
            <w:left w:val="none" w:sz="0" w:space="0" w:color="auto"/>
            <w:bottom w:val="none" w:sz="0" w:space="0" w:color="auto"/>
            <w:right w:val="none" w:sz="0" w:space="0" w:color="auto"/>
          </w:divBdr>
        </w:div>
        <w:div w:id="212156804">
          <w:marLeft w:val="0"/>
          <w:marRight w:val="0"/>
          <w:marTop w:val="0"/>
          <w:marBottom w:val="0"/>
          <w:divBdr>
            <w:top w:val="none" w:sz="0" w:space="0" w:color="auto"/>
            <w:left w:val="none" w:sz="0" w:space="0" w:color="auto"/>
            <w:bottom w:val="none" w:sz="0" w:space="0" w:color="auto"/>
            <w:right w:val="none" w:sz="0" w:space="0" w:color="auto"/>
          </w:divBdr>
        </w:div>
        <w:div w:id="2016764612">
          <w:marLeft w:val="0"/>
          <w:marRight w:val="0"/>
          <w:marTop w:val="0"/>
          <w:marBottom w:val="0"/>
          <w:divBdr>
            <w:top w:val="none" w:sz="0" w:space="0" w:color="auto"/>
            <w:left w:val="none" w:sz="0" w:space="0" w:color="auto"/>
            <w:bottom w:val="none" w:sz="0" w:space="0" w:color="auto"/>
            <w:right w:val="none" w:sz="0" w:space="0" w:color="auto"/>
          </w:divBdr>
        </w:div>
        <w:div w:id="751202755">
          <w:marLeft w:val="0"/>
          <w:marRight w:val="0"/>
          <w:marTop w:val="0"/>
          <w:marBottom w:val="0"/>
          <w:divBdr>
            <w:top w:val="none" w:sz="0" w:space="0" w:color="auto"/>
            <w:left w:val="none" w:sz="0" w:space="0" w:color="auto"/>
            <w:bottom w:val="none" w:sz="0" w:space="0" w:color="auto"/>
            <w:right w:val="none" w:sz="0" w:space="0" w:color="auto"/>
          </w:divBdr>
        </w:div>
        <w:div w:id="1584027277">
          <w:marLeft w:val="0"/>
          <w:marRight w:val="0"/>
          <w:marTop w:val="0"/>
          <w:marBottom w:val="0"/>
          <w:divBdr>
            <w:top w:val="none" w:sz="0" w:space="0" w:color="auto"/>
            <w:left w:val="none" w:sz="0" w:space="0" w:color="auto"/>
            <w:bottom w:val="none" w:sz="0" w:space="0" w:color="auto"/>
            <w:right w:val="none" w:sz="0" w:space="0" w:color="auto"/>
          </w:divBdr>
        </w:div>
        <w:div w:id="1954824125">
          <w:marLeft w:val="0"/>
          <w:marRight w:val="0"/>
          <w:marTop w:val="0"/>
          <w:marBottom w:val="0"/>
          <w:divBdr>
            <w:top w:val="none" w:sz="0" w:space="0" w:color="auto"/>
            <w:left w:val="none" w:sz="0" w:space="0" w:color="auto"/>
            <w:bottom w:val="none" w:sz="0" w:space="0" w:color="auto"/>
            <w:right w:val="none" w:sz="0" w:space="0" w:color="auto"/>
          </w:divBdr>
        </w:div>
        <w:div w:id="1066100444">
          <w:marLeft w:val="0"/>
          <w:marRight w:val="0"/>
          <w:marTop w:val="0"/>
          <w:marBottom w:val="0"/>
          <w:divBdr>
            <w:top w:val="none" w:sz="0" w:space="0" w:color="auto"/>
            <w:left w:val="none" w:sz="0" w:space="0" w:color="auto"/>
            <w:bottom w:val="none" w:sz="0" w:space="0" w:color="auto"/>
            <w:right w:val="none" w:sz="0" w:space="0" w:color="auto"/>
          </w:divBdr>
        </w:div>
        <w:div w:id="841705497">
          <w:marLeft w:val="0"/>
          <w:marRight w:val="0"/>
          <w:marTop w:val="0"/>
          <w:marBottom w:val="0"/>
          <w:divBdr>
            <w:top w:val="none" w:sz="0" w:space="0" w:color="auto"/>
            <w:left w:val="none" w:sz="0" w:space="0" w:color="auto"/>
            <w:bottom w:val="none" w:sz="0" w:space="0" w:color="auto"/>
            <w:right w:val="none" w:sz="0" w:space="0" w:color="auto"/>
          </w:divBdr>
        </w:div>
        <w:div w:id="770735114">
          <w:marLeft w:val="0"/>
          <w:marRight w:val="0"/>
          <w:marTop w:val="0"/>
          <w:marBottom w:val="0"/>
          <w:divBdr>
            <w:top w:val="none" w:sz="0" w:space="0" w:color="auto"/>
            <w:left w:val="none" w:sz="0" w:space="0" w:color="auto"/>
            <w:bottom w:val="none" w:sz="0" w:space="0" w:color="auto"/>
            <w:right w:val="none" w:sz="0" w:space="0" w:color="auto"/>
          </w:divBdr>
        </w:div>
        <w:div w:id="905838890">
          <w:marLeft w:val="0"/>
          <w:marRight w:val="0"/>
          <w:marTop w:val="0"/>
          <w:marBottom w:val="0"/>
          <w:divBdr>
            <w:top w:val="none" w:sz="0" w:space="0" w:color="auto"/>
            <w:left w:val="none" w:sz="0" w:space="0" w:color="auto"/>
            <w:bottom w:val="none" w:sz="0" w:space="0" w:color="auto"/>
            <w:right w:val="none" w:sz="0" w:space="0" w:color="auto"/>
          </w:divBdr>
        </w:div>
        <w:div w:id="968315881">
          <w:marLeft w:val="0"/>
          <w:marRight w:val="0"/>
          <w:marTop w:val="0"/>
          <w:marBottom w:val="0"/>
          <w:divBdr>
            <w:top w:val="none" w:sz="0" w:space="0" w:color="auto"/>
            <w:left w:val="none" w:sz="0" w:space="0" w:color="auto"/>
            <w:bottom w:val="none" w:sz="0" w:space="0" w:color="auto"/>
            <w:right w:val="none" w:sz="0" w:space="0" w:color="auto"/>
          </w:divBdr>
        </w:div>
        <w:div w:id="737290373">
          <w:marLeft w:val="0"/>
          <w:marRight w:val="0"/>
          <w:marTop w:val="0"/>
          <w:marBottom w:val="0"/>
          <w:divBdr>
            <w:top w:val="none" w:sz="0" w:space="0" w:color="auto"/>
            <w:left w:val="none" w:sz="0" w:space="0" w:color="auto"/>
            <w:bottom w:val="none" w:sz="0" w:space="0" w:color="auto"/>
            <w:right w:val="none" w:sz="0" w:space="0" w:color="auto"/>
          </w:divBdr>
        </w:div>
        <w:div w:id="348877986">
          <w:marLeft w:val="0"/>
          <w:marRight w:val="0"/>
          <w:marTop w:val="0"/>
          <w:marBottom w:val="0"/>
          <w:divBdr>
            <w:top w:val="none" w:sz="0" w:space="0" w:color="auto"/>
            <w:left w:val="none" w:sz="0" w:space="0" w:color="auto"/>
            <w:bottom w:val="none" w:sz="0" w:space="0" w:color="auto"/>
            <w:right w:val="none" w:sz="0" w:space="0" w:color="auto"/>
          </w:divBdr>
        </w:div>
        <w:div w:id="602693341">
          <w:marLeft w:val="0"/>
          <w:marRight w:val="0"/>
          <w:marTop w:val="0"/>
          <w:marBottom w:val="0"/>
          <w:divBdr>
            <w:top w:val="none" w:sz="0" w:space="0" w:color="auto"/>
            <w:left w:val="none" w:sz="0" w:space="0" w:color="auto"/>
            <w:bottom w:val="none" w:sz="0" w:space="0" w:color="auto"/>
            <w:right w:val="none" w:sz="0" w:space="0" w:color="auto"/>
          </w:divBdr>
        </w:div>
        <w:div w:id="2063406884">
          <w:marLeft w:val="0"/>
          <w:marRight w:val="0"/>
          <w:marTop w:val="0"/>
          <w:marBottom w:val="0"/>
          <w:divBdr>
            <w:top w:val="none" w:sz="0" w:space="0" w:color="auto"/>
            <w:left w:val="none" w:sz="0" w:space="0" w:color="auto"/>
            <w:bottom w:val="none" w:sz="0" w:space="0" w:color="auto"/>
            <w:right w:val="none" w:sz="0" w:space="0" w:color="auto"/>
          </w:divBdr>
        </w:div>
        <w:div w:id="1547835754">
          <w:marLeft w:val="0"/>
          <w:marRight w:val="0"/>
          <w:marTop w:val="0"/>
          <w:marBottom w:val="0"/>
          <w:divBdr>
            <w:top w:val="none" w:sz="0" w:space="0" w:color="auto"/>
            <w:left w:val="none" w:sz="0" w:space="0" w:color="auto"/>
            <w:bottom w:val="none" w:sz="0" w:space="0" w:color="auto"/>
            <w:right w:val="none" w:sz="0" w:space="0" w:color="auto"/>
          </w:divBdr>
        </w:div>
        <w:div w:id="287704973">
          <w:marLeft w:val="0"/>
          <w:marRight w:val="0"/>
          <w:marTop w:val="0"/>
          <w:marBottom w:val="0"/>
          <w:divBdr>
            <w:top w:val="none" w:sz="0" w:space="0" w:color="auto"/>
            <w:left w:val="none" w:sz="0" w:space="0" w:color="auto"/>
            <w:bottom w:val="none" w:sz="0" w:space="0" w:color="auto"/>
            <w:right w:val="none" w:sz="0" w:space="0" w:color="auto"/>
          </w:divBdr>
        </w:div>
        <w:div w:id="604383182">
          <w:marLeft w:val="0"/>
          <w:marRight w:val="0"/>
          <w:marTop w:val="0"/>
          <w:marBottom w:val="0"/>
          <w:divBdr>
            <w:top w:val="none" w:sz="0" w:space="0" w:color="auto"/>
            <w:left w:val="none" w:sz="0" w:space="0" w:color="auto"/>
            <w:bottom w:val="none" w:sz="0" w:space="0" w:color="auto"/>
            <w:right w:val="none" w:sz="0" w:space="0" w:color="auto"/>
          </w:divBdr>
        </w:div>
        <w:div w:id="560217132">
          <w:marLeft w:val="0"/>
          <w:marRight w:val="0"/>
          <w:marTop w:val="0"/>
          <w:marBottom w:val="0"/>
          <w:divBdr>
            <w:top w:val="none" w:sz="0" w:space="0" w:color="auto"/>
            <w:left w:val="none" w:sz="0" w:space="0" w:color="auto"/>
            <w:bottom w:val="none" w:sz="0" w:space="0" w:color="auto"/>
            <w:right w:val="none" w:sz="0" w:space="0" w:color="auto"/>
          </w:divBdr>
        </w:div>
        <w:div w:id="40641972">
          <w:marLeft w:val="0"/>
          <w:marRight w:val="0"/>
          <w:marTop w:val="0"/>
          <w:marBottom w:val="0"/>
          <w:divBdr>
            <w:top w:val="none" w:sz="0" w:space="0" w:color="auto"/>
            <w:left w:val="none" w:sz="0" w:space="0" w:color="auto"/>
            <w:bottom w:val="none" w:sz="0" w:space="0" w:color="auto"/>
            <w:right w:val="none" w:sz="0" w:space="0" w:color="auto"/>
          </w:divBdr>
        </w:div>
        <w:div w:id="40715978">
          <w:marLeft w:val="0"/>
          <w:marRight w:val="0"/>
          <w:marTop w:val="0"/>
          <w:marBottom w:val="0"/>
          <w:divBdr>
            <w:top w:val="none" w:sz="0" w:space="0" w:color="auto"/>
            <w:left w:val="none" w:sz="0" w:space="0" w:color="auto"/>
            <w:bottom w:val="none" w:sz="0" w:space="0" w:color="auto"/>
            <w:right w:val="none" w:sz="0" w:space="0" w:color="auto"/>
          </w:divBdr>
        </w:div>
        <w:div w:id="1254778656">
          <w:marLeft w:val="0"/>
          <w:marRight w:val="0"/>
          <w:marTop w:val="0"/>
          <w:marBottom w:val="0"/>
          <w:divBdr>
            <w:top w:val="none" w:sz="0" w:space="0" w:color="auto"/>
            <w:left w:val="none" w:sz="0" w:space="0" w:color="auto"/>
            <w:bottom w:val="none" w:sz="0" w:space="0" w:color="auto"/>
            <w:right w:val="none" w:sz="0" w:space="0" w:color="auto"/>
          </w:divBdr>
        </w:div>
        <w:div w:id="1550803491">
          <w:marLeft w:val="0"/>
          <w:marRight w:val="0"/>
          <w:marTop w:val="0"/>
          <w:marBottom w:val="0"/>
          <w:divBdr>
            <w:top w:val="none" w:sz="0" w:space="0" w:color="auto"/>
            <w:left w:val="none" w:sz="0" w:space="0" w:color="auto"/>
            <w:bottom w:val="none" w:sz="0" w:space="0" w:color="auto"/>
            <w:right w:val="none" w:sz="0" w:space="0" w:color="auto"/>
          </w:divBdr>
        </w:div>
        <w:div w:id="63726578">
          <w:marLeft w:val="0"/>
          <w:marRight w:val="0"/>
          <w:marTop w:val="0"/>
          <w:marBottom w:val="0"/>
          <w:divBdr>
            <w:top w:val="none" w:sz="0" w:space="0" w:color="auto"/>
            <w:left w:val="none" w:sz="0" w:space="0" w:color="auto"/>
            <w:bottom w:val="none" w:sz="0" w:space="0" w:color="auto"/>
            <w:right w:val="none" w:sz="0" w:space="0" w:color="auto"/>
          </w:divBdr>
        </w:div>
        <w:div w:id="1569683275">
          <w:marLeft w:val="0"/>
          <w:marRight w:val="0"/>
          <w:marTop w:val="0"/>
          <w:marBottom w:val="0"/>
          <w:divBdr>
            <w:top w:val="none" w:sz="0" w:space="0" w:color="auto"/>
            <w:left w:val="none" w:sz="0" w:space="0" w:color="auto"/>
            <w:bottom w:val="none" w:sz="0" w:space="0" w:color="auto"/>
            <w:right w:val="none" w:sz="0" w:space="0" w:color="auto"/>
          </w:divBdr>
        </w:div>
        <w:div w:id="870802474">
          <w:marLeft w:val="0"/>
          <w:marRight w:val="0"/>
          <w:marTop w:val="0"/>
          <w:marBottom w:val="0"/>
          <w:divBdr>
            <w:top w:val="none" w:sz="0" w:space="0" w:color="auto"/>
            <w:left w:val="none" w:sz="0" w:space="0" w:color="auto"/>
            <w:bottom w:val="none" w:sz="0" w:space="0" w:color="auto"/>
            <w:right w:val="none" w:sz="0" w:space="0" w:color="auto"/>
          </w:divBdr>
        </w:div>
        <w:div w:id="1043749334">
          <w:marLeft w:val="0"/>
          <w:marRight w:val="0"/>
          <w:marTop w:val="0"/>
          <w:marBottom w:val="0"/>
          <w:divBdr>
            <w:top w:val="none" w:sz="0" w:space="0" w:color="auto"/>
            <w:left w:val="none" w:sz="0" w:space="0" w:color="auto"/>
            <w:bottom w:val="none" w:sz="0" w:space="0" w:color="auto"/>
            <w:right w:val="none" w:sz="0" w:space="0" w:color="auto"/>
          </w:divBdr>
        </w:div>
        <w:div w:id="14814073">
          <w:marLeft w:val="0"/>
          <w:marRight w:val="0"/>
          <w:marTop w:val="0"/>
          <w:marBottom w:val="0"/>
          <w:divBdr>
            <w:top w:val="none" w:sz="0" w:space="0" w:color="auto"/>
            <w:left w:val="none" w:sz="0" w:space="0" w:color="auto"/>
            <w:bottom w:val="none" w:sz="0" w:space="0" w:color="auto"/>
            <w:right w:val="none" w:sz="0" w:space="0" w:color="auto"/>
          </w:divBdr>
        </w:div>
        <w:div w:id="891234266">
          <w:marLeft w:val="0"/>
          <w:marRight w:val="0"/>
          <w:marTop w:val="0"/>
          <w:marBottom w:val="0"/>
          <w:divBdr>
            <w:top w:val="none" w:sz="0" w:space="0" w:color="auto"/>
            <w:left w:val="none" w:sz="0" w:space="0" w:color="auto"/>
            <w:bottom w:val="none" w:sz="0" w:space="0" w:color="auto"/>
            <w:right w:val="none" w:sz="0" w:space="0" w:color="auto"/>
          </w:divBdr>
        </w:div>
        <w:div w:id="1564440490">
          <w:marLeft w:val="0"/>
          <w:marRight w:val="0"/>
          <w:marTop w:val="0"/>
          <w:marBottom w:val="0"/>
          <w:divBdr>
            <w:top w:val="none" w:sz="0" w:space="0" w:color="auto"/>
            <w:left w:val="none" w:sz="0" w:space="0" w:color="auto"/>
            <w:bottom w:val="none" w:sz="0" w:space="0" w:color="auto"/>
            <w:right w:val="none" w:sz="0" w:space="0" w:color="auto"/>
          </w:divBdr>
        </w:div>
        <w:div w:id="1714764221">
          <w:marLeft w:val="0"/>
          <w:marRight w:val="0"/>
          <w:marTop w:val="0"/>
          <w:marBottom w:val="0"/>
          <w:divBdr>
            <w:top w:val="none" w:sz="0" w:space="0" w:color="auto"/>
            <w:left w:val="none" w:sz="0" w:space="0" w:color="auto"/>
            <w:bottom w:val="none" w:sz="0" w:space="0" w:color="auto"/>
            <w:right w:val="none" w:sz="0" w:space="0" w:color="auto"/>
          </w:divBdr>
        </w:div>
        <w:div w:id="239409488">
          <w:marLeft w:val="0"/>
          <w:marRight w:val="0"/>
          <w:marTop w:val="0"/>
          <w:marBottom w:val="0"/>
          <w:divBdr>
            <w:top w:val="none" w:sz="0" w:space="0" w:color="auto"/>
            <w:left w:val="none" w:sz="0" w:space="0" w:color="auto"/>
            <w:bottom w:val="none" w:sz="0" w:space="0" w:color="auto"/>
            <w:right w:val="none" w:sz="0" w:space="0" w:color="auto"/>
          </w:divBdr>
        </w:div>
        <w:div w:id="497968712">
          <w:marLeft w:val="0"/>
          <w:marRight w:val="0"/>
          <w:marTop w:val="0"/>
          <w:marBottom w:val="0"/>
          <w:divBdr>
            <w:top w:val="none" w:sz="0" w:space="0" w:color="auto"/>
            <w:left w:val="none" w:sz="0" w:space="0" w:color="auto"/>
            <w:bottom w:val="none" w:sz="0" w:space="0" w:color="auto"/>
            <w:right w:val="none" w:sz="0" w:space="0" w:color="auto"/>
          </w:divBdr>
        </w:div>
        <w:div w:id="2112897336">
          <w:marLeft w:val="0"/>
          <w:marRight w:val="0"/>
          <w:marTop w:val="0"/>
          <w:marBottom w:val="0"/>
          <w:divBdr>
            <w:top w:val="none" w:sz="0" w:space="0" w:color="auto"/>
            <w:left w:val="none" w:sz="0" w:space="0" w:color="auto"/>
            <w:bottom w:val="none" w:sz="0" w:space="0" w:color="auto"/>
            <w:right w:val="none" w:sz="0" w:space="0" w:color="auto"/>
          </w:divBdr>
        </w:div>
        <w:div w:id="656693285">
          <w:marLeft w:val="0"/>
          <w:marRight w:val="0"/>
          <w:marTop w:val="0"/>
          <w:marBottom w:val="0"/>
          <w:divBdr>
            <w:top w:val="none" w:sz="0" w:space="0" w:color="auto"/>
            <w:left w:val="none" w:sz="0" w:space="0" w:color="auto"/>
            <w:bottom w:val="none" w:sz="0" w:space="0" w:color="auto"/>
            <w:right w:val="none" w:sz="0" w:space="0" w:color="auto"/>
          </w:divBdr>
        </w:div>
        <w:div w:id="591663672">
          <w:marLeft w:val="0"/>
          <w:marRight w:val="0"/>
          <w:marTop w:val="0"/>
          <w:marBottom w:val="0"/>
          <w:divBdr>
            <w:top w:val="none" w:sz="0" w:space="0" w:color="auto"/>
            <w:left w:val="none" w:sz="0" w:space="0" w:color="auto"/>
            <w:bottom w:val="none" w:sz="0" w:space="0" w:color="auto"/>
            <w:right w:val="none" w:sz="0" w:space="0" w:color="auto"/>
          </w:divBdr>
        </w:div>
        <w:div w:id="1822892892">
          <w:marLeft w:val="0"/>
          <w:marRight w:val="0"/>
          <w:marTop w:val="0"/>
          <w:marBottom w:val="0"/>
          <w:divBdr>
            <w:top w:val="none" w:sz="0" w:space="0" w:color="auto"/>
            <w:left w:val="none" w:sz="0" w:space="0" w:color="auto"/>
            <w:bottom w:val="none" w:sz="0" w:space="0" w:color="auto"/>
            <w:right w:val="none" w:sz="0" w:space="0" w:color="auto"/>
          </w:divBdr>
        </w:div>
        <w:div w:id="205601172">
          <w:marLeft w:val="0"/>
          <w:marRight w:val="0"/>
          <w:marTop w:val="0"/>
          <w:marBottom w:val="0"/>
          <w:divBdr>
            <w:top w:val="none" w:sz="0" w:space="0" w:color="auto"/>
            <w:left w:val="none" w:sz="0" w:space="0" w:color="auto"/>
            <w:bottom w:val="none" w:sz="0" w:space="0" w:color="auto"/>
            <w:right w:val="none" w:sz="0" w:space="0" w:color="auto"/>
          </w:divBdr>
        </w:div>
        <w:div w:id="2026857673">
          <w:marLeft w:val="0"/>
          <w:marRight w:val="0"/>
          <w:marTop w:val="0"/>
          <w:marBottom w:val="0"/>
          <w:divBdr>
            <w:top w:val="none" w:sz="0" w:space="0" w:color="auto"/>
            <w:left w:val="none" w:sz="0" w:space="0" w:color="auto"/>
            <w:bottom w:val="none" w:sz="0" w:space="0" w:color="auto"/>
            <w:right w:val="none" w:sz="0" w:space="0" w:color="auto"/>
          </w:divBdr>
        </w:div>
        <w:div w:id="290867396">
          <w:marLeft w:val="0"/>
          <w:marRight w:val="0"/>
          <w:marTop w:val="0"/>
          <w:marBottom w:val="0"/>
          <w:divBdr>
            <w:top w:val="none" w:sz="0" w:space="0" w:color="auto"/>
            <w:left w:val="none" w:sz="0" w:space="0" w:color="auto"/>
            <w:bottom w:val="none" w:sz="0" w:space="0" w:color="auto"/>
            <w:right w:val="none" w:sz="0" w:space="0" w:color="auto"/>
          </w:divBdr>
        </w:div>
        <w:div w:id="481234483">
          <w:marLeft w:val="0"/>
          <w:marRight w:val="0"/>
          <w:marTop w:val="0"/>
          <w:marBottom w:val="0"/>
          <w:divBdr>
            <w:top w:val="none" w:sz="0" w:space="0" w:color="auto"/>
            <w:left w:val="none" w:sz="0" w:space="0" w:color="auto"/>
            <w:bottom w:val="none" w:sz="0" w:space="0" w:color="auto"/>
            <w:right w:val="none" w:sz="0" w:space="0" w:color="auto"/>
          </w:divBdr>
        </w:div>
        <w:div w:id="1127747372">
          <w:marLeft w:val="0"/>
          <w:marRight w:val="0"/>
          <w:marTop w:val="0"/>
          <w:marBottom w:val="0"/>
          <w:divBdr>
            <w:top w:val="none" w:sz="0" w:space="0" w:color="auto"/>
            <w:left w:val="none" w:sz="0" w:space="0" w:color="auto"/>
            <w:bottom w:val="none" w:sz="0" w:space="0" w:color="auto"/>
            <w:right w:val="none" w:sz="0" w:space="0" w:color="auto"/>
          </w:divBdr>
        </w:div>
        <w:div w:id="146746019">
          <w:marLeft w:val="0"/>
          <w:marRight w:val="0"/>
          <w:marTop w:val="0"/>
          <w:marBottom w:val="0"/>
          <w:divBdr>
            <w:top w:val="none" w:sz="0" w:space="0" w:color="auto"/>
            <w:left w:val="none" w:sz="0" w:space="0" w:color="auto"/>
            <w:bottom w:val="none" w:sz="0" w:space="0" w:color="auto"/>
            <w:right w:val="none" w:sz="0" w:space="0" w:color="auto"/>
          </w:divBdr>
        </w:div>
        <w:div w:id="928584135">
          <w:marLeft w:val="0"/>
          <w:marRight w:val="0"/>
          <w:marTop w:val="0"/>
          <w:marBottom w:val="0"/>
          <w:divBdr>
            <w:top w:val="none" w:sz="0" w:space="0" w:color="auto"/>
            <w:left w:val="none" w:sz="0" w:space="0" w:color="auto"/>
            <w:bottom w:val="none" w:sz="0" w:space="0" w:color="auto"/>
            <w:right w:val="none" w:sz="0" w:space="0" w:color="auto"/>
          </w:divBdr>
        </w:div>
        <w:div w:id="72437819">
          <w:marLeft w:val="0"/>
          <w:marRight w:val="0"/>
          <w:marTop w:val="0"/>
          <w:marBottom w:val="0"/>
          <w:divBdr>
            <w:top w:val="none" w:sz="0" w:space="0" w:color="auto"/>
            <w:left w:val="none" w:sz="0" w:space="0" w:color="auto"/>
            <w:bottom w:val="none" w:sz="0" w:space="0" w:color="auto"/>
            <w:right w:val="none" w:sz="0" w:space="0" w:color="auto"/>
          </w:divBdr>
        </w:div>
        <w:div w:id="306670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isc.meiji.ac.jp/~sumwel_h/doc/intnl/direct-database.htm" TargetMode="External"/></Relationship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D6993-9BB5-4662-B1EC-216780EC8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14</Pages>
  <Words>5866</Words>
  <Characters>539</Characters>
  <Application>Microsoft Office Word</Application>
  <DocSecurity>0</DocSecurity>
  <Lines>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工内隆</dc:creator>
  <cp:keywords/>
  <dc:description/>
  <cp:lastModifiedBy>imada</cp:lastModifiedBy>
  <cp:revision>15</cp:revision>
  <dcterms:created xsi:type="dcterms:W3CDTF">2017-11-20T01:10:00Z</dcterms:created>
  <dcterms:modified xsi:type="dcterms:W3CDTF">2017-11-29T01:16:00Z</dcterms:modified>
</cp:coreProperties>
</file>